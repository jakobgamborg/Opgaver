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84" w:rsidRPr="003749D0" w:rsidRDefault="009C61F5" w:rsidP="001D6B84">
      <w:pPr>
        <w:pStyle w:val="Heading1"/>
      </w:pPr>
      <w:r>
        <w:t>Opgave 1:</w:t>
      </w:r>
      <w:r>
        <w:tab/>
        <w:t>Generering</w:t>
      </w:r>
      <w:r w:rsidR="001D6B84">
        <w:t xml:space="preserve"> af </w:t>
      </w:r>
      <w:r>
        <w:t>brugernavne</w:t>
      </w:r>
      <w:r w:rsidR="001D6B84">
        <w:tab/>
      </w:r>
      <w:proofErr w:type="gramStart"/>
      <w:r w:rsidR="001D6B84">
        <w:t>25%</w:t>
      </w:r>
      <w:proofErr w:type="gramEnd"/>
    </w:p>
    <w:p w:rsidR="001D6B84" w:rsidRPr="005471E7" w:rsidRDefault="001D6B84" w:rsidP="001D6B84">
      <w:r>
        <w:rPr>
          <w:i/>
        </w:rPr>
        <w:t>Udleveret kode</w:t>
      </w:r>
      <w:del w:id="0" w:author="Finn Overgaard Hansen" w:date="2012-05-29T16:02:00Z">
        <w:r w:rsidDel="00366B00">
          <w:rPr>
            <w:i/>
          </w:rPr>
          <w:delText xml:space="preserve"> </w:delText>
        </w:r>
      </w:del>
      <w:r>
        <w:rPr>
          <w:i/>
        </w:rPr>
        <w:t xml:space="preserve">skelet: </w:t>
      </w:r>
      <w:r w:rsidR="009C61F5">
        <w:rPr>
          <w:i/>
        </w:rPr>
        <w:tab/>
      </w:r>
      <w:proofErr w:type="spellStart"/>
      <w:r w:rsidR="005471E7" w:rsidRPr="007A7B4A">
        <w:rPr>
          <w:rFonts w:ascii="Courier New" w:hAnsi="Courier New" w:cs="Courier New"/>
          <w:sz w:val="20"/>
          <w:szCs w:val="20"/>
        </w:rPr>
        <w:t>User</w:t>
      </w:r>
      <w:r w:rsidR="005471E7">
        <w:rPr>
          <w:rFonts w:ascii="Courier New" w:hAnsi="Courier New" w:cs="Courier New"/>
          <w:sz w:val="20"/>
          <w:szCs w:val="20"/>
        </w:rPr>
        <w:t>.java</w:t>
      </w:r>
      <w:proofErr w:type="spellEnd"/>
    </w:p>
    <w:p w:rsidR="00016DC6" w:rsidRDefault="00016DC6" w:rsidP="000A1138">
      <w:r>
        <w:t xml:space="preserve">I denne opgave skal der </w:t>
      </w:r>
      <w:r w:rsidR="005663F7">
        <w:t xml:space="preserve">dannes </w:t>
      </w:r>
      <w:r>
        <w:t xml:space="preserve">brugernavne ud fra det fulde navn, efter regler, som er </w:t>
      </w:r>
      <w:r w:rsidR="007A7B4A">
        <w:t xml:space="preserve">lidt </w:t>
      </w:r>
      <w:r>
        <w:t>inspireret a</w:t>
      </w:r>
      <w:r w:rsidR="005663F7">
        <w:t>f måden brugernavne tildeles til</w:t>
      </w:r>
      <w:r w:rsidR="00D357DC">
        <w:t xml:space="preserve"> studerende på SDU.</w:t>
      </w:r>
    </w:p>
    <w:p w:rsidR="007A7B4A" w:rsidRDefault="007A7B4A" w:rsidP="00D357DC">
      <w:pPr>
        <w:spacing w:after="0"/>
      </w:pPr>
      <w:proofErr w:type="spellStart"/>
      <w:r>
        <w:t>Opg</w:t>
      </w:r>
      <w:proofErr w:type="spellEnd"/>
      <w:r>
        <w:t>. a)</w:t>
      </w:r>
      <w:r w:rsidR="005B619B">
        <w:tab/>
      </w:r>
      <w:del w:id="1" w:author="Finn Overgaard Hansen" w:date="2012-05-29T16:02:00Z">
        <w:r w:rsidR="005B619B" w:rsidDel="00366B00">
          <w:delText>5</w:delText>
        </w:r>
      </w:del>
      <w:proofErr w:type="gramStart"/>
      <w:ins w:id="2" w:author="Finn Overgaard Hansen" w:date="2012-05-29T16:02:00Z">
        <w:r w:rsidR="00366B00">
          <w:t>4</w:t>
        </w:r>
      </w:ins>
      <w:r w:rsidR="005B619B">
        <w:t>%</w:t>
      </w:r>
      <w:proofErr w:type="gramEnd"/>
    </w:p>
    <w:p w:rsidR="009C61F5" w:rsidRDefault="009C61F5" w:rsidP="009C61F5">
      <w:pPr>
        <w:spacing w:after="0"/>
      </w:pPr>
      <w:r>
        <w:t xml:space="preserve">Tilføj følgende til klassen </w:t>
      </w:r>
      <w:proofErr w:type="spellStart"/>
      <w:r w:rsidRPr="009C61F5">
        <w:rPr>
          <w:rFonts w:ascii="Courier New" w:hAnsi="Courier New" w:cs="Courier New"/>
          <w:sz w:val="20"/>
          <w:szCs w:val="20"/>
        </w:rPr>
        <w:t>User</w:t>
      </w:r>
      <w:proofErr w:type="spellEnd"/>
      <w:r>
        <w:t>:</w:t>
      </w:r>
    </w:p>
    <w:p w:rsidR="009C61F5" w:rsidRPr="009C61F5" w:rsidRDefault="009C61F5" w:rsidP="009C61F5">
      <w:pPr>
        <w:pStyle w:val="ListParagraph"/>
        <w:numPr>
          <w:ilvl w:val="0"/>
          <w:numId w:val="11"/>
        </w:numPr>
        <w:spacing w:after="0"/>
      </w:pPr>
      <w:r>
        <w:t>2 private felter</w:t>
      </w:r>
      <w:r w:rsidR="007A7B4A">
        <w:t xml:space="preserve">, </w:t>
      </w:r>
      <w:proofErr w:type="spellStart"/>
      <w:r w:rsidR="007A7B4A" w:rsidRPr="009C61F5">
        <w:rPr>
          <w:rFonts w:ascii="Courier New" w:hAnsi="Courier New" w:cs="Courier New"/>
          <w:sz w:val="20"/>
          <w:szCs w:val="20"/>
        </w:rPr>
        <w:t>String</w:t>
      </w:r>
      <w:proofErr w:type="spellEnd"/>
      <w:r w:rsidR="007A7B4A" w:rsidRPr="009C61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A7B4A" w:rsidRPr="009C61F5">
        <w:rPr>
          <w:rFonts w:ascii="Courier New" w:hAnsi="Courier New" w:cs="Courier New"/>
          <w:sz w:val="20"/>
          <w:szCs w:val="20"/>
        </w:rPr>
        <w:t>fullName</w:t>
      </w:r>
      <w:proofErr w:type="spellEnd"/>
      <w:r w:rsidR="007A7B4A">
        <w:t xml:space="preserve"> og </w:t>
      </w:r>
      <w:r w:rsidR="007A7B4A" w:rsidRPr="009C61F5">
        <w:rPr>
          <w:rFonts w:ascii="Courier New" w:hAnsi="Courier New" w:cs="Courier New"/>
          <w:sz w:val="20"/>
          <w:szCs w:val="20"/>
        </w:rPr>
        <w:t xml:space="preserve">Date </w:t>
      </w:r>
      <w:proofErr w:type="spellStart"/>
      <w:r w:rsidR="007A7B4A" w:rsidRPr="009C61F5">
        <w:rPr>
          <w:rFonts w:ascii="Courier New" w:hAnsi="Courier New" w:cs="Courier New"/>
          <w:sz w:val="20"/>
          <w:szCs w:val="20"/>
        </w:rPr>
        <w:t>createdAt</w:t>
      </w:r>
      <w:proofErr w:type="spellEnd"/>
      <w:r w:rsidR="007A7B4A" w:rsidRPr="009C61F5">
        <w:rPr>
          <w:rFonts w:ascii="Courier New" w:hAnsi="Courier New" w:cs="Courier New"/>
          <w:sz w:val="20"/>
          <w:szCs w:val="20"/>
        </w:rPr>
        <w:t xml:space="preserve">. </w:t>
      </w:r>
    </w:p>
    <w:p w:rsidR="009C61F5" w:rsidRDefault="00C4600F" w:rsidP="009C61F5">
      <w:pPr>
        <w:pStyle w:val="ListParagraph"/>
        <w:numPr>
          <w:ilvl w:val="0"/>
          <w:numId w:val="11"/>
        </w:numPr>
        <w:spacing w:after="0"/>
      </w:pPr>
      <w:proofErr w:type="spellStart"/>
      <w:r>
        <w:t>C</w:t>
      </w:r>
      <w:r w:rsidR="007A7B4A">
        <w:t>onstructoren</w:t>
      </w:r>
      <w:proofErr w:type="spellEnd"/>
      <w:r w:rsidR="007A7B4A">
        <w:t xml:space="preserve"> skal have signaturen </w:t>
      </w:r>
      <w:r w:rsidR="007A7B4A" w:rsidRPr="009C61F5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="007A7B4A" w:rsidRPr="009C61F5">
        <w:rPr>
          <w:rFonts w:ascii="Courier New" w:hAnsi="Courier New" w:cs="Courier New"/>
          <w:sz w:val="20"/>
          <w:szCs w:val="20"/>
        </w:rPr>
        <w:t>User</w:t>
      </w:r>
      <w:proofErr w:type="spellEnd"/>
      <w:r w:rsidR="007A7B4A" w:rsidRPr="009C61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C61F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C61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61F5">
        <w:rPr>
          <w:rFonts w:ascii="Courier New" w:hAnsi="Courier New" w:cs="Courier New"/>
          <w:sz w:val="20"/>
          <w:szCs w:val="20"/>
        </w:rPr>
        <w:t>name</w:t>
      </w:r>
      <w:proofErr w:type="spellEnd"/>
      <w:r w:rsidR="007A7B4A" w:rsidRPr="009C61F5">
        <w:rPr>
          <w:rFonts w:ascii="Courier New" w:hAnsi="Courier New" w:cs="Courier New"/>
          <w:sz w:val="20"/>
          <w:szCs w:val="20"/>
        </w:rPr>
        <w:t>)</w:t>
      </w:r>
      <w:r w:rsidR="0071594A">
        <w:t>, hvor</w:t>
      </w:r>
      <w:r>
        <w:t xml:space="preserve"> </w:t>
      </w:r>
      <w:proofErr w:type="spellStart"/>
      <w:r w:rsidR="0071594A" w:rsidRPr="009C61F5">
        <w:rPr>
          <w:rFonts w:ascii="Courier New" w:hAnsi="Courier New" w:cs="Courier New"/>
          <w:sz w:val="20"/>
          <w:szCs w:val="20"/>
        </w:rPr>
        <w:t>n</w:t>
      </w:r>
      <w:r w:rsidRPr="009C61F5">
        <w:rPr>
          <w:rFonts w:ascii="Courier New" w:hAnsi="Courier New" w:cs="Courier New"/>
          <w:sz w:val="20"/>
          <w:szCs w:val="20"/>
        </w:rPr>
        <w:t>ame</w:t>
      </w:r>
      <w:proofErr w:type="spellEnd"/>
      <w:r w:rsidRPr="009C61F5">
        <w:rPr>
          <w:rFonts w:ascii="Courier New" w:hAnsi="Courier New" w:cs="Courier New"/>
          <w:sz w:val="20"/>
          <w:szCs w:val="20"/>
        </w:rPr>
        <w:t xml:space="preserve"> </w:t>
      </w:r>
      <w:r w:rsidR="0071594A">
        <w:t>skal initialisere</w:t>
      </w:r>
      <w:r w:rsidRPr="00C4600F">
        <w:t xml:space="preserve"> </w:t>
      </w:r>
      <w:proofErr w:type="spellStart"/>
      <w:r w:rsidR="0071594A" w:rsidRPr="009C61F5">
        <w:rPr>
          <w:rFonts w:ascii="Courier New" w:hAnsi="Courier New" w:cs="Courier New"/>
          <w:sz w:val="20"/>
          <w:szCs w:val="20"/>
        </w:rPr>
        <w:t>fullName</w:t>
      </w:r>
      <w:proofErr w:type="spellEnd"/>
      <w:r w:rsidR="0071594A">
        <w:t xml:space="preserve"> </w:t>
      </w:r>
      <w:r w:rsidRPr="00C4600F">
        <w:t>og</w:t>
      </w:r>
      <w:r w:rsidRPr="009C61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61F5">
        <w:rPr>
          <w:rFonts w:ascii="Courier New" w:hAnsi="Courier New" w:cs="Courier New"/>
          <w:sz w:val="20"/>
          <w:szCs w:val="20"/>
        </w:rPr>
        <w:t>createdAt</w:t>
      </w:r>
      <w:proofErr w:type="spellEnd"/>
      <w:r w:rsidRPr="009C61F5">
        <w:rPr>
          <w:rFonts w:ascii="Courier New" w:hAnsi="Courier New" w:cs="Courier New"/>
          <w:sz w:val="20"/>
          <w:szCs w:val="20"/>
        </w:rPr>
        <w:t xml:space="preserve"> </w:t>
      </w:r>
      <w:r w:rsidRPr="00C4600F">
        <w:t>skal sættes til tidspunktet</w:t>
      </w:r>
      <w:r w:rsidR="0071594A">
        <w:t xml:space="preserve"> hvor</w:t>
      </w:r>
      <w:r w:rsidRPr="00C4600F">
        <w:t xml:space="preserve"> </w:t>
      </w:r>
      <w:proofErr w:type="spellStart"/>
      <w:r w:rsidRPr="00C4600F">
        <w:t>constructoren</w:t>
      </w:r>
      <w:proofErr w:type="spellEnd"/>
      <w:r w:rsidRPr="00C4600F">
        <w:t xml:space="preserve"> er kaldt</w:t>
      </w:r>
      <w:r>
        <w:t>.</w:t>
      </w:r>
    </w:p>
    <w:p w:rsidR="009C61F5" w:rsidRDefault="009C61F5" w:rsidP="009C61F5">
      <w:pPr>
        <w:pStyle w:val="ListParagraph"/>
        <w:numPr>
          <w:ilvl w:val="0"/>
          <w:numId w:val="11"/>
        </w:numPr>
        <w:spacing w:after="0"/>
      </w:pPr>
      <w:proofErr w:type="spellStart"/>
      <w:r>
        <w:t>Overskriv</w:t>
      </w:r>
      <w:proofErr w:type="spellEnd"/>
      <w:r w:rsidR="00C4600F">
        <w:t xml:space="preserve"> </w:t>
      </w:r>
      <w:r w:rsidR="00C4600F" w:rsidRPr="009C61F5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="00C4600F" w:rsidRPr="009C61F5">
        <w:rPr>
          <w:rFonts w:ascii="Courier New" w:hAnsi="Courier New" w:cs="Courier New"/>
          <w:sz w:val="20"/>
          <w:szCs w:val="20"/>
        </w:rPr>
        <w:t>String</w:t>
      </w:r>
      <w:proofErr w:type="spellEnd"/>
      <w:r w:rsidR="00C4600F" w:rsidRPr="009C61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4600F" w:rsidRPr="009C61F5">
        <w:rPr>
          <w:rFonts w:ascii="Courier New" w:hAnsi="Courier New" w:cs="Courier New"/>
          <w:sz w:val="20"/>
          <w:szCs w:val="20"/>
        </w:rPr>
        <w:t>toString</w:t>
      </w:r>
      <w:proofErr w:type="spellEnd"/>
      <w:r w:rsidR="00C4600F" w:rsidRPr="009C61F5">
        <w:rPr>
          <w:rFonts w:ascii="Courier New" w:hAnsi="Courier New" w:cs="Courier New"/>
          <w:sz w:val="20"/>
          <w:szCs w:val="20"/>
        </w:rPr>
        <w:t>()</w:t>
      </w:r>
      <w:r w:rsidR="00C4600F">
        <w:t xml:space="preserve">, så </w:t>
      </w:r>
      <w:del w:id="3" w:author="Finn Overgaard Hansen" w:date="2012-05-29T16:02:00Z">
        <w:r w:rsidR="00C4600F" w:rsidDel="00366B00">
          <w:delText>ob</w:delText>
        </w:r>
        <w:r w:rsidDel="00366B00">
          <w:delText xml:space="preserve">jecter </w:delText>
        </w:r>
      </w:del>
      <w:ins w:id="4" w:author="Finn Overgaard Hansen" w:date="2012-05-29T16:02:00Z">
        <w:r w:rsidR="00366B00">
          <w:t xml:space="preserve">objekter </w:t>
        </w:r>
      </w:ins>
      <w:r>
        <w:t>af klassen kan udskrives</w:t>
      </w:r>
    </w:p>
    <w:p w:rsidR="00B0799A" w:rsidRDefault="00B0799A"/>
    <w:p w:rsidR="005471E7" w:rsidRDefault="005471E7">
      <w:r>
        <w:t>Test</w:t>
      </w:r>
      <w:r w:rsidR="00B62597">
        <w:t xml:space="preserve"> af</w:t>
      </w:r>
      <w:r>
        <w:t xml:space="preserve"> klassen </w:t>
      </w:r>
      <w:r w:rsidR="00B62597">
        <w:t xml:space="preserve">med den udleverede </w:t>
      </w:r>
      <w:proofErr w:type="spellStart"/>
      <w:r w:rsidR="00B62597" w:rsidRPr="00B62597">
        <w:rPr>
          <w:rFonts w:ascii="Courier New" w:hAnsi="Courier New" w:cs="Courier New"/>
          <w:sz w:val="20"/>
          <w:szCs w:val="20"/>
        </w:rPr>
        <w:t>main</w:t>
      </w:r>
      <w:proofErr w:type="spellEnd"/>
      <w:r w:rsidR="00B62597" w:rsidRPr="00B62597">
        <w:rPr>
          <w:rFonts w:ascii="Courier New" w:hAnsi="Courier New" w:cs="Courier New"/>
          <w:sz w:val="20"/>
          <w:szCs w:val="20"/>
        </w:rPr>
        <w:t>()</w:t>
      </w:r>
      <w:r w:rsidR="00B62597">
        <w:t xml:space="preserve"> metode bør give et resultat, som ligner dette</w:t>
      </w:r>
      <w:r>
        <w:t>:</w:t>
      </w:r>
    </w:p>
    <w:p w:rsidR="005471E7" w:rsidRPr="00366B00" w:rsidRDefault="005471E7" w:rsidP="005471E7">
      <w:pPr>
        <w:spacing w:after="0"/>
        <w:ind w:left="1304"/>
        <w:rPr>
          <w:rFonts w:ascii="Courier New" w:hAnsi="Courier New" w:cs="Courier New"/>
          <w:sz w:val="16"/>
          <w:szCs w:val="16"/>
          <w:lang w:val="en-US"/>
        </w:rPr>
      </w:pPr>
      <w:r w:rsidRPr="00366B00">
        <w:rPr>
          <w:rFonts w:ascii="Courier New" w:hAnsi="Courier New" w:cs="Courier New"/>
          <w:sz w:val="16"/>
          <w:szCs w:val="16"/>
          <w:lang w:val="en-US"/>
        </w:rPr>
        <w:t xml:space="preserve">User: Joachim </w:t>
      </w:r>
      <w:proofErr w:type="spellStart"/>
      <w:r w:rsidRPr="00366B00">
        <w:rPr>
          <w:rFonts w:ascii="Courier New" w:hAnsi="Courier New" w:cs="Courier New"/>
          <w:sz w:val="16"/>
          <w:szCs w:val="16"/>
          <w:lang w:val="en-US"/>
        </w:rPr>
        <w:t>Holger</w:t>
      </w:r>
      <w:proofErr w:type="spellEnd"/>
      <w:r w:rsidRPr="00366B0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6B00">
        <w:rPr>
          <w:rFonts w:ascii="Courier New" w:hAnsi="Courier New" w:cs="Courier New"/>
          <w:sz w:val="16"/>
          <w:szCs w:val="16"/>
          <w:lang w:val="en-US"/>
        </w:rPr>
        <w:t>Waldemar</w:t>
      </w:r>
      <w:proofErr w:type="spellEnd"/>
      <w:r w:rsidRPr="00366B00">
        <w:rPr>
          <w:rFonts w:ascii="Courier New" w:hAnsi="Courier New" w:cs="Courier New"/>
          <w:sz w:val="16"/>
          <w:szCs w:val="16"/>
          <w:lang w:val="en-US"/>
        </w:rPr>
        <w:t xml:space="preserve"> Christian - Fri May 25 13:18:08 CEST 2012</w:t>
      </w:r>
    </w:p>
    <w:p w:rsidR="005471E7" w:rsidRPr="005471E7" w:rsidRDefault="005471E7" w:rsidP="005471E7">
      <w:pPr>
        <w:spacing w:after="0"/>
        <w:ind w:left="1304"/>
        <w:rPr>
          <w:rFonts w:ascii="Courier New" w:hAnsi="Courier New" w:cs="Courier New"/>
          <w:sz w:val="16"/>
          <w:szCs w:val="16"/>
        </w:rPr>
      </w:pPr>
      <w:proofErr w:type="spellStart"/>
      <w:r w:rsidRPr="005471E7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5471E7">
        <w:rPr>
          <w:rFonts w:ascii="Courier New" w:hAnsi="Courier New" w:cs="Courier New"/>
          <w:sz w:val="16"/>
          <w:szCs w:val="16"/>
        </w:rPr>
        <w:t>: Ib Bo - Fri May 25 13:18:08 CEST 2012</w:t>
      </w:r>
    </w:p>
    <w:p w:rsidR="005471E7" w:rsidRPr="005471E7" w:rsidRDefault="005471E7" w:rsidP="005471E7">
      <w:pPr>
        <w:spacing w:after="0"/>
        <w:ind w:left="1304"/>
        <w:rPr>
          <w:rFonts w:ascii="Courier New" w:hAnsi="Courier New" w:cs="Courier New"/>
          <w:sz w:val="16"/>
          <w:szCs w:val="16"/>
        </w:rPr>
      </w:pPr>
      <w:proofErr w:type="spellStart"/>
      <w:r w:rsidRPr="005471E7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5471E7">
        <w:rPr>
          <w:rFonts w:ascii="Courier New" w:hAnsi="Courier New" w:cs="Courier New"/>
          <w:sz w:val="16"/>
          <w:szCs w:val="16"/>
        </w:rPr>
        <w:t>: Åge Bøgeskov - Fri May 25 13:18:08 CEST 2012</w:t>
      </w:r>
    </w:p>
    <w:p w:rsidR="00A47746" w:rsidRDefault="00A47746" w:rsidP="005471E7">
      <w:pPr>
        <w:spacing w:after="0"/>
      </w:pPr>
    </w:p>
    <w:p w:rsidR="00B05505" w:rsidRDefault="00B05505" w:rsidP="005471E7">
      <w:pPr>
        <w:spacing w:after="0"/>
      </w:pPr>
      <w:proofErr w:type="spellStart"/>
      <w:r>
        <w:t>Opg</w:t>
      </w:r>
      <w:proofErr w:type="spellEnd"/>
      <w:r>
        <w:t>. b)</w:t>
      </w:r>
      <w:r w:rsidR="005B619B">
        <w:tab/>
      </w:r>
      <w:proofErr w:type="gramStart"/>
      <w:r w:rsidR="005B619B">
        <w:t>10%</w:t>
      </w:r>
      <w:proofErr w:type="gramEnd"/>
    </w:p>
    <w:p w:rsidR="00D357DC" w:rsidRDefault="00B62597" w:rsidP="0071594A">
      <w:pPr>
        <w:spacing w:after="0"/>
      </w:pPr>
      <w:r>
        <w:t>Implementer</w:t>
      </w:r>
      <w:r w:rsidR="00B05505">
        <w:t xml:space="preserve"> </w:t>
      </w:r>
      <w:r w:rsidR="00B05505" w:rsidRPr="00B05505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="00B05505" w:rsidRPr="00B05505">
        <w:rPr>
          <w:rFonts w:ascii="Courier New" w:hAnsi="Courier New" w:cs="Courier New"/>
          <w:sz w:val="20"/>
          <w:szCs w:val="20"/>
        </w:rPr>
        <w:t>String</w:t>
      </w:r>
      <w:proofErr w:type="spellEnd"/>
      <w:r w:rsidR="00B05505" w:rsidRPr="00B055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05505" w:rsidRPr="00B05505">
        <w:rPr>
          <w:rFonts w:ascii="Courier New" w:hAnsi="Courier New" w:cs="Courier New"/>
          <w:sz w:val="20"/>
          <w:szCs w:val="20"/>
        </w:rPr>
        <w:t>makeUserName</w:t>
      </w:r>
      <w:proofErr w:type="spellEnd"/>
      <w:r w:rsidR="00B05505" w:rsidRPr="00B05505">
        <w:rPr>
          <w:rFonts w:ascii="Courier New" w:hAnsi="Courier New" w:cs="Courier New"/>
          <w:sz w:val="20"/>
          <w:szCs w:val="20"/>
        </w:rPr>
        <w:t>()</w:t>
      </w:r>
      <w:r>
        <w:t>, så der</w:t>
      </w:r>
      <w:r w:rsidR="00B05505">
        <w:t xml:space="preserve"> </w:t>
      </w:r>
      <w:ins w:id="5" w:author="Finn Overgaard Hansen" w:date="2012-05-29T16:02:00Z">
        <w:r w:rsidR="00366B00">
          <w:t xml:space="preserve">ud fra feltet </w:t>
        </w:r>
        <w:proofErr w:type="spellStart"/>
        <w:r w:rsidR="00366B00">
          <w:t>fullName</w:t>
        </w:r>
        <w:proofErr w:type="spellEnd"/>
        <w:r w:rsidR="00366B00">
          <w:t xml:space="preserve"> </w:t>
        </w:r>
      </w:ins>
      <w:r>
        <w:t>returneres</w:t>
      </w:r>
      <w:r w:rsidR="005471E7">
        <w:t xml:space="preserve"> et brugernavn efter </w:t>
      </w:r>
      <w:del w:id="6" w:author="Finn Overgaard Hansen" w:date="2012-05-29T16:02:00Z">
        <w:r w:rsidR="00D357DC" w:rsidDel="00366B00">
          <w:delText xml:space="preserve">disse </w:delText>
        </w:r>
      </w:del>
      <w:ins w:id="7" w:author="Finn Overgaard Hansen" w:date="2012-05-29T16:02:00Z">
        <w:r w:rsidR="00366B00">
          <w:t xml:space="preserve">følgende </w:t>
        </w:r>
      </w:ins>
      <w:r w:rsidR="00D357DC">
        <w:t>regler</w:t>
      </w:r>
      <w:r w:rsidR="00AA51EE">
        <w:t>:</w:t>
      </w:r>
      <w:r w:rsidR="005471E7">
        <w:t xml:space="preserve"> </w:t>
      </w:r>
    </w:p>
    <w:p w:rsidR="00D357DC" w:rsidRDefault="00D357DC" w:rsidP="00D357DC">
      <w:pPr>
        <w:pStyle w:val="ListParagraph"/>
        <w:numPr>
          <w:ilvl w:val="0"/>
          <w:numId w:val="1"/>
        </w:numPr>
      </w:pPr>
      <w:r>
        <w:t>et brugernavn forsøges dannet af de første 2 bogstaver i fornavnet og de første 3 bogstaver i efternavnet. Eventuelle mellemnavne ignoreres og store bogstaver ændres til små:</w:t>
      </w:r>
    </w:p>
    <w:p w:rsidR="00D357DC" w:rsidRPr="00366B00" w:rsidRDefault="00D357DC" w:rsidP="00D357DC">
      <w:pPr>
        <w:pStyle w:val="ListParagraph"/>
        <w:numPr>
          <w:ilvl w:val="1"/>
          <w:numId w:val="1"/>
        </w:numPr>
        <w:rPr>
          <w:lang w:val="en-US"/>
        </w:rPr>
      </w:pPr>
      <w:r w:rsidRPr="00366B00">
        <w:rPr>
          <w:lang w:val="en-US"/>
        </w:rPr>
        <w:t xml:space="preserve">”Joachim </w:t>
      </w:r>
      <w:proofErr w:type="spellStart"/>
      <w:r w:rsidRPr="00366B00">
        <w:rPr>
          <w:lang w:val="en-US"/>
        </w:rPr>
        <w:t>Holger</w:t>
      </w:r>
      <w:proofErr w:type="spellEnd"/>
      <w:r w:rsidRPr="00366B00">
        <w:rPr>
          <w:lang w:val="en-US"/>
        </w:rPr>
        <w:t xml:space="preserve"> </w:t>
      </w:r>
      <w:proofErr w:type="spellStart"/>
      <w:r w:rsidRPr="00366B00">
        <w:rPr>
          <w:lang w:val="en-US"/>
        </w:rPr>
        <w:t>Waldemar</w:t>
      </w:r>
      <w:proofErr w:type="spellEnd"/>
      <w:r w:rsidRPr="00366B00">
        <w:rPr>
          <w:lang w:val="en-US"/>
        </w:rPr>
        <w:t xml:space="preserve"> Christian” </w:t>
      </w:r>
      <w:proofErr w:type="spellStart"/>
      <w:proofErr w:type="gramStart"/>
      <w:r w:rsidRPr="00366B00">
        <w:rPr>
          <w:lang w:val="en-US"/>
        </w:rPr>
        <w:t>bliver</w:t>
      </w:r>
      <w:proofErr w:type="spellEnd"/>
      <w:r w:rsidRPr="00366B00">
        <w:rPr>
          <w:lang w:val="en-US"/>
        </w:rPr>
        <w:t xml:space="preserve"> ”</w:t>
      </w:r>
      <w:proofErr w:type="spellStart"/>
      <w:proofErr w:type="gramEnd"/>
      <w:r w:rsidRPr="00366B00">
        <w:rPr>
          <w:rFonts w:ascii="Courier New" w:hAnsi="Courier New" w:cs="Courier New"/>
          <w:sz w:val="20"/>
          <w:szCs w:val="20"/>
          <w:lang w:val="en-US"/>
        </w:rPr>
        <w:t>jochr</w:t>
      </w:r>
      <w:proofErr w:type="spellEnd"/>
      <w:r w:rsidRPr="00366B00">
        <w:rPr>
          <w:lang w:val="en-US"/>
        </w:rPr>
        <w:t>”.</w:t>
      </w:r>
    </w:p>
    <w:p w:rsidR="00D357DC" w:rsidRDefault="00D357DC" w:rsidP="00D357DC">
      <w:pPr>
        <w:pStyle w:val="ListParagraph"/>
        <w:numPr>
          <w:ilvl w:val="0"/>
          <w:numId w:val="1"/>
        </w:numPr>
      </w:pPr>
      <w:r>
        <w:t>hvis ikke der er 2 bogstaver i fornavnet eller 3 i efternavnet, benyttes alle bogstaver:</w:t>
      </w:r>
    </w:p>
    <w:p w:rsidR="00D357DC" w:rsidRDefault="00D357DC" w:rsidP="00D357DC">
      <w:pPr>
        <w:pStyle w:val="ListParagraph"/>
        <w:numPr>
          <w:ilvl w:val="1"/>
          <w:numId w:val="1"/>
        </w:numPr>
      </w:pPr>
      <w:r>
        <w:t>”Ib Bo” bliver ”</w:t>
      </w:r>
      <w:proofErr w:type="spellStart"/>
      <w:r w:rsidRPr="00B62597">
        <w:rPr>
          <w:rFonts w:ascii="Courier New" w:hAnsi="Courier New" w:cs="Courier New"/>
          <w:sz w:val="20"/>
          <w:szCs w:val="20"/>
        </w:rPr>
        <w:t>ibbo</w:t>
      </w:r>
      <w:proofErr w:type="spellEnd"/>
      <w:r>
        <w:t>”.</w:t>
      </w:r>
    </w:p>
    <w:p w:rsidR="00D357DC" w:rsidRDefault="00D357DC" w:rsidP="00D357DC">
      <w:pPr>
        <w:pStyle w:val="ListParagraph"/>
        <w:numPr>
          <w:ilvl w:val="0"/>
          <w:numId w:val="1"/>
        </w:numPr>
      </w:pPr>
      <w:r>
        <w:t>hvis det dannede brugernavn indeholder ’æ’, ’ø’ eller ’å’, skal disse karakterer erstattes af hhv. ”ae”, ”</w:t>
      </w:r>
      <w:proofErr w:type="spellStart"/>
      <w:r>
        <w:t>oe</w:t>
      </w:r>
      <w:proofErr w:type="spellEnd"/>
      <w:r>
        <w:t>” og ”</w:t>
      </w:r>
      <w:proofErr w:type="spellStart"/>
      <w:r>
        <w:t>aa</w:t>
      </w:r>
      <w:proofErr w:type="spellEnd"/>
      <w:r>
        <w:t>”:</w:t>
      </w:r>
    </w:p>
    <w:p w:rsidR="00E51136" w:rsidRDefault="00D357DC" w:rsidP="00B62597">
      <w:pPr>
        <w:pStyle w:val="ListParagraph"/>
        <w:numPr>
          <w:ilvl w:val="1"/>
          <w:numId w:val="1"/>
        </w:numPr>
        <w:spacing w:after="0"/>
      </w:pPr>
      <w:r>
        <w:t>”Åge Bøgeskov” bliver ”</w:t>
      </w:r>
      <w:proofErr w:type="spellStart"/>
      <w:r w:rsidRPr="00B62597">
        <w:rPr>
          <w:rFonts w:ascii="Courier New" w:hAnsi="Courier New" w:cs="Courier New"/>
          <w:sz w:val="20"/>
          <w:szCs w:val="20"/>
        </w:rPr>
        <w:t>aagboeg</w:t>
      </w:r>
      <w:proofErr w:type="spellEnd"/>
      <w:r>
        <w:t>”.</w:t>
      </w:r>
    </w:p>
    <w:p w:rsidR="00B62597" w:rsidRDefault="00B62597" w:rsidP="00B62597">
      <w:r>
        <w:t xml:space="preserve">Metoden kan testes ved at fjerne </w:t>
      </w:r>
      <w:proofErr w:type="spellStart"/>
      <w:r>
        <w:t>udkomm</w:t>
      </w:r>
      <w:ins w:id="8" w:author="Finn Overgaard Hansen" w:date="2012-05-29T16:03:00Z">
        <w:r w:rsidR="00366B00">
          <w:t>en</w:t>
        </w:r>
      </w:ins>
      <w:del w:id="9" w:author="Finn Overgaard Hansen" w:date="2012-05-29T16:03:00Z">
        <w:r w:rsidDel="00366B00">
          <w:delText>a</w:delText>
        </w:r>
      </w:del>
      <w:r>
        <w:t>teringen</w:t>
      </w:r>
      <w:proofErr w:type="spellEnd"/>
      <w:r>
        <w:t xml:space="preserve"> </w:t>
      </w:r>
      <w:r w:rsidRPr="00B62597">
        <w:t xml:space="preserve">i </w:t>
      </w:r>
      <w:proofErr w:type="spellStart"/>
      <w:r w:rsidRPr="00B6259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62597">
        <w:rPr>
          <w:rFonts w:ascii="Courier New" w:hAnsi="Courier New" w:cs="Courier New"/>
          <w:sz w:val="20"/>
          <w:szCs w:val="20"/>
        </w:rPr>
        <w:t>()</w:t>
      </w:r>
      <w:r w:rsidRPr="00B62597">
        <w:t>-</w:t>
      </w:r>
      <w:r>
        <w:t>metoden.</w:t>
      </w:r>
    </w:p>
    <w:p w:rsidR="00A47746" w:rsidRDefault="00A47746" w:rsidP="00A47746">
      <w:pPr>
        <w:spacing w:after="0"/>
      </w:pPr>
      <w:proofErr w:type="spellStart"/>
      <w:r>
        <w:t>Opg</w:t>
      </w:r>
      <w:proofErr w:type="spellEnd"/>
      <w:r>
        <w:t>. c)</w:t>
      </w:r>
      <w:r w:rsidR="005B619B">
        <w:tab/>
      </w:r>
      <w:del w:id="10" w:author="Finn Overgaard Hansen" w:date="2012-05-29T16:02:00Z">
        <w:r w:rsidR="005B619B" w:rsidDel="00366B00">
          <w:delText>5</w:delText>
        </w:r>
      </w:del>
      <w:proofErr w:type="gramStart"/>
      <w:ins w:id="11" w:author="Finn Overgaard Hansen" w:date="2012-05-29T16:02:00Z">
        <w:r w:rsidR="00366B00">
          <w:t>6</w:t>
        </w:r>
      </w:ins>
      <w:r w:rsidR="005B619B">
        <w:t>%</w:t>
      </w:r>
      <w:proofErr w:type="gramEnd"/>
    </w:p>
    <w:p w:rsidR="00BD521F" w:rsidRDefault="00A47746" w:rsidP="00A47746">
      <w:pPr>
        <w:spacing w:after="0"/>
      </w:pPr>
      <w:r>
        <w:t xml:space="preserve">Der skal nu implementeres en klasse, </w:t>
      </w:r>
      <w:r w:rsidRPr="00A47746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A4774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477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47746">
        <w:rPr>
          <w:rFonts w:ascii="Courier New" w:hAnsi="Courier New" w:cs="Courier New"/>
          <w:sz w:val="20"/>
          <w:szCs w:val="20"/>
        </w:rPr>
        <w:t>UserMap</w:t>
      </w:r>
      <w:proofErr w:type="spellEnd"/>
      <w:r>
        <w:t xml:space="preserve">, som </w:t>
      </w:r>
      <w:r w:rsidR="00BD521F">
        <w:t xml:space="preserve">kun indeholder metoden </w:t>
      </w:r>
    </w:p>
    <w:p w:rsidR="00A47746" w:rsidRDefault="00BD521F" w:rsidP="00A47746">
      <w:pPr>
        <w:spacing w:after="0"/>
      </w:pPr>
      <w:proofErr w:type="gramStart"/>
      <w:r w:rsidRPr="00366B0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66B00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366B00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366B00">
        <w:rPr>
          <w:rFonts w:ascii="Courier New" w:hAnsi="Courier New" w:cs="Courier New"/>
          <w:sz w:val="20"/>
          <w:szCs w:val="20"/>
          <w:lang w:val="en-US"/>
        </w:rPr>
        <w:t>).</w:t>
      </w:r>
      <w:r w:rsidRPr="00366B00">
        <w:rPr>
          <w:lang w:val="en-US"/>
        </w:rPr>
        <w:t xml:space="preserve"> </w:t>
      </w:r>
      <w:r>
        <w:t>Der skal:</w:t>
      </w:r>
    </w:p>
    <w:p w:rsidR="00BD521F" w:rsidRDefault="00BD521F" w:rsidP="00BD521F">
      <w:pPr>
        <w:pStyle w:val="ListParagraph"/>
        <w:numPr>
          <w:ilvl w:val="0"/>
          <w:numId w:val="6"/>
        </w:numPr>
        <w:spacing w:after="0"/>
      </w:pPr>
      <w:r>
        <w:t xml:space="preserve">Erklæres en variabel af typen </w:t>
      </w:r>
      <w:proofErr w:type="spellStart"/>
      <w:r w:rsidRPr="00BD521F">
        <w:rPr>
          <w:rFonts w:ascii="Courier New" w:hAnsi="Courier New" w:cs="Courier New"/>
          <w:sz w:val="20"/>
          <w:szCs w:val="20"/>
        </w:rPr>
        <w:t>java.util</w:t>
      </w:r>
      <w:proofErr w:type="gramStart"/>
      <w:r w:rsidRPr="00BD521F">
        <w:rPr>
          <w:rFonts w:ascii="Courier New" w:hAnsi="Courier New" w:cs="Courier New"/>
          <w:sz w:val="20"/>
          <w:szCs w:val="20"/>
        </w:rPr>
        <w:t>.Map</w:t>
      </w:r>
      <w:proofErr w:type="gramEnd"/>
      <w:r w:rsidRPr="00BD521F">
        <w:rPr>
          <w:rFonts w:ascii="Courier New" w:hAnsi="Courier New" w:cs="Courier New"/>
          <w:sz w:val="20"/>
          <w:szCs w:val="20"/>
        </w:rPr>
        <w:t>&lt;String</w:t>
      </w:r>
      <w:proofErr w:type="spellEnd"/>
      <w:r w:rsidRPr="00BD52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521F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BD521F">
        <w:rPr>
          <w:rFonts w:ascii="Courier New" w:hAnsi="Courier New" w:cs="Courier New"/>
          <w:sz w:val="20"/>
          <w:szCs w:val="20"/>
        </w:rPr>
        <w:t>&gt;</w:t>
      </w:r>
    </w:p>
    <w:p w:rsidR="00BD521F" w:rsidRDefault="00BD521F" w:rsidP="00BD521F">
      <w:pPr>
        <w:pStyle w:val="ListParagraph"/>
        <w:numPr>
          <w:ilvl w:val="0"/>
          <w:numId w:val="6"/>
        </w:numPr>
        <w:spacing w:after="0"/>
      </w:pPr>
      <w:r>
        <w:t>Den skal initialiseres, så opslag i mappen bliver så hurtig som mulig</w:t>
      </w:r>
      <w:r w:rsidR="00B0799A">
        <w:t>.</w:t>
      </w:r>
    </w:p>
    <w:p w:rsidR="00BD521F" w:rsidRDefault="00BD521F" w:rsidP="00BD521F">
      <w:pPr>
        <w:pStyle w:val="ListParagraph"/>
        <w:numPr>
          <w:ilvl w:val="0"/>
          <w:numId w:val="6"/>
        </w:numPr>
        <w:spacing w:after="0"/>
      </w:pPr>
      <w:r>
        <w:t>I et loop skal der promptes for indtastning af fuldt navn på brugere:</w:t>
      </w:r>
    </w:p>
    <w:p w:rsidR="00BD521F" w:rsidRPr="00CD5055" w:rsidRDefault="00BD521F" w:rsidP="00BD521F">
      <w:pPr>
        <w:pStyle w:val="ListParagraph"/>
        <w:numPr>
          <w:ilvl w:val="1"/>
          <w:numId w:val="6"/>
        </w:numPr>
        <w:spacing w:after="0"/>
      </w:pPr>
      <w:r>
        <w:t xml:space="preserve">For hvert indtastet navn, oprettes en </w:t>
      </w:r>
      <w:proofErr w:type="spellStart"/>
      <w:r w:rsidRPr="00BD521F">
        <w:rPr>
          <w:rFonts w:ascii="Courier New" w:hAnsi="Courier New" w:cs="Courier New"/>
          <w:sz w:val="20"/>
          <w:szCs w:val="20"/>
        </w:rPr>
        <w:t>User</w:t>
      </w:r>
      <w:proofErr w:type="spellEnd"/>
      <w:r w:rsidR="004F2D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F2D70">
        <w:rPr>
          <w:rFonts w:ascii="Courier New" w:hAnsi="Courier New" w:cs="Courier New"/>
          <w:sz w:val="20"/>
          <w:szCs w:val="20"/>
        </w:rPr>
        <w:t>user</w:t>
      </w:r>
      <w:proofErr w:type="spellEnd"/>
      <w:r>
        <w:t>,</w:t>
      </w:r>
      <w:r w:rsidR="004F2D70">
        <w:t xml:space="preserve"> som</w:t>
      </w:r>
      <w:r>
        <w:t xml:space="preserve"> </w:t>
      </w:r>
      <w:r w:rsidR="004F2D70">
        <w:t>indsættes</w:t>
      </w:r>
      <w:r>
        <w:t xml:space="preserve"> i mappen med </w:t>
      </w:r>
      <w:r w:rsidR="004F2D70">
        <w:br/>
      </w:r>
      <w:proofErr w:type="spellStart"/>
      <w:proofErr w:type="gramStart"/>
      <w:r w:rsidR="004F2D70">
        <w:rPr>
          <w:rFonts w:ascii="Courier New" w:hAnsi="Courier New" w:cs="Courier New"/>
          <w:sz w:val="20"/>
          <w:szCs w:val="20"/>
        </w:rPr>
        <w:t>user</w:t>
      </w:r>
      <w:proofErr w:type="spellEnd"/>
      <w:r w:rsidR="004F2D70">
        <w:t xml:space="preserve"> </w:t>
      </w:r>
      <w:r w:rsidR="004F2D70" w:rsidRPr="004F2D70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 w:rsidR="004F2D70" w:rsidRPr="004F2D70">
        <w:rPr>
          <w:rFonts w:ascii="Courier New" w:hAnsi="Courier New" w:cs="Courier New"/>
          <w:sz w:val="20"/>
          <w:szCs w:val="20"/>
        </w:rPr>
        <w:t>makeUserName</w:t>
      </w:r>
      <w:proofErr w:type="spellEnd"/>
      <w:r w:rsidR="004F2D70" w:rsidRPr="004F2D70">
        <w:rPr>
          <w:rFonts w:ascii="Courier New" w:hAnsi="Courier New" w:cs="Courier New"/>
          <w:sz w:val="20"/>
          <w:szCs w:val="20"/>
        </w:rPr>
        <w:t>()</w:t>
      </w:r>
      <w:r w:rsidR="004F2D70">
        <w:t xml:space="preserve"> som nøgle</w:t>
      </w:r>
      <w:r>
        <w:rPr>
          <w:rFonts w:ascii="Courier New" w:hAnsi="Courier New" w:cs="Courier New"/>
          <w:sz w:val="20"/>
          <w:szCs w:val="20"/>
        </w:rPr>
        <w:t>.</w:t>
      </w:r>
    </w:p>
    <w:p w:rsidR="00D316F8" w:rsidRDefault="004F2D70" w:rsidP="00D316F8">
      <w:pPr>
        <w:pStyle w:val="ListParagraph"/>
        <w:numPr>
          <w:ilvl w:val="1"/>
          <w:numId w:val="6"/>
        </w:numPr>
        <w:spacing w:after="0"/>
      </w:pPr>
      <w:r>
        <w:t xml:space="preserve">Når der indtastes en tom linje, afsluttes </w:t>
      </w:r>
      <w:proofErr w:type="spellStart"/>
      <w:r>
        <w:t>loop’</w:t>
      </w:r>
      <w:r w:rsidR="00D316F8">
        <w:t>et</w:t>
      </w:r>
      <w:proofErr w:type="spellEnd"/>
      <w:r w:rsidR="00D316F8">
        <w:t xml:space="preserve"> og mappen udskrives. Det kan ligne:</w:t>
      </w:r>
    </w:p>
    <w:p w:rsidR="00D316F8" w:rsidRPr="00D316F8" w:rsidRDefault="00D316F8" w:rsidP="00D316F8">
      <w:pPr>
        <w:spacing w:after="0"/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D316F8">
        <w:rPr>
          <w:rFonts w:ascii="Courier New" w:hAnsi="Courier New" w:cs="Courier New"/>
          <w:sz w:val="16"/>
          <w:szCs w:val="16"/>
        </w:rPr>
        <w:t>Enter</w:t>
      </w:r>
      <w:proofErr w:type="spellEnd"/>
      <w:r w:rsidRPr="00D316F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6F8">
        <w:rPr>
          <w:rFonts w:ascii="Courier New" w:hAnsi="Courier New" w:cs="Courier New"/>
          <w:sz w:val="16"/>
          <w:szCs w:val="16"/>
        </w:rPr>
        <w:t>full</w:t>
      </w:r>
      <w:proofErr w:type="spellEnd"/>
      <w:r w:rsidRPr="00D316F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6F8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16F8">
        <w:rPr>
          <w:rFonts w:ascii="Courier New" w:hAnsi="Courier New" w:cs="Courier New"/>
          <w:sz w:val="16"/>
          <w:szCs w:val="16"/>
        </w:rPr>
        <w:t>:</w:t>
      </w:r>
    </w:p>
    <w:p w:rsidR="00D316F8" w:rsidRPr="00D316F8" w:rsidRDefault="00D316F8" w:rsidP="00D316F8">
      <w:pPr>
        <w:spacing w:after="0"/>
        <w:ind w:left="1080"/>
        <w:rPr>
          <w:rFonts w:ascii="Courier New" w:hAnsi="Courier New" w:cs="Courier New"/>
          <w:sz w:val="16"/>
          <w:szCs w:val="16"/>
        </w:rPr>
      </w:pPr>
      <w:r w:rsidRPr="00D316F8">
        <w:rPr>
          <w:rFonts w:ascii="Courier New" w:hAnsi="Courier New" w:cs="Courier New"/>
          <w:sz w:val="16"/>
          <w:szCs w:val="16"/>
        </w:rPr>
        <w:t>Joachim Holger Waldemar Christian</w:t>
      </w:r>
    </w:p>
    <w:p w:rsidR="00D316F8" w:rsidRPr="00D316F8" w:rsidRDefault="00D316F8" w:rsidP="00D316F8">
      <w:pPr>
        <w:spacing w:after="0"/>
        <w:ind w:left="1080"/>
        <w:rPr>
          <w:rFonts w:ascii="Courier New" w:hAnsi="Courier New" w:cs="Courier New"/>
          <w:sz w:val="16"/>
          <w:szCs w:val="16"/>
        </w:rPr>
      </w:pPr>
      <w:r w:rsidRPr="00D316F8">
        <w:rPr>
          <w:rFonts w:ascii="Courier New" w:hAnsi="Courier New" w:cs="Courier New"/>
          <w:sz w:val="16"/>
          <w:szCs w:val="16"/>
        </w:rPr>
        <w:t>Ib Bo</w:t>
      </w:r>
    </w:p>
    <w:p w:rsidR="00D316F8" w:rsidRPr="00D316F8" w:rsidRDefault="00D316F8" w:rsidP="00D316F8">
      <w:pPr>
        <w:spacing w:after="0"/>
        <w:ind w:left="1080"/>
        <w:rPr>
          <w:rFonts w:ascii="Courier New" w:hAnsi="Courier New" w:cs="Courier New"/>
          <w:sz w:val="16"/>
          <w:szCs w:val="16"/>
        </w:rPr>
      </w:pPr>
      <w:r w:rsidRPr="00D316F8">
        <w:rPr>
          <w:rFonts w:ascii="Courier New" w:hAnsi="Courier New" w:cs="Courier New"/>
          <w:sz w:val="16"/>
          <w:szCs w:val="16"/>
        </w:rPr>
        <w:lastRenderedPageBreak/>
        <w:t>Åge Bøgeskov</w:t>
      </w:r>
    </w:p>
    <w:p w:rsidR="00D316F8" w:rsidRPr="00D316F8" w:rsidRDefault="00D316F8" w:rsidP="00D316F8">
      <w:pPr>
        <w:spacing w:after="0"/>
        <w:ind w:left="1080"/>
        <w:rPr>
          <w:rFonts w:ascii="Courier New" w:hAnsi="Courier New" w:cs="Courier New"/>
          <w:sz w:val="16"/>
          <w:szCs w:val="16"/>
        </w:rPr>
      </w:pPr>
    </w:p>
    <w:p w:rsidR="00D316F8" w:rsidRDefault="00D316F8" w:rsidP="00D316F8">
      <w:pPr>
        <w:spacing w:after="0"/>
        <w:ind w:left="1080"/>
        <w:rPr>
          <w:rFonts w:ascii="Courier New" w:hAnsi="Courier New" w:cs="Courier New"/>
          <w:sz w:val="16"/>
          <w:szCs w:val="16"/>
        </w:rPr>
      </w:pPr>
      <w:r w:rsidRPr="00D316F8">
        <w:rPr>
          <w:rFonts w:ascii="Courier New" w:hAnsi="Courier New" w:cs="Courier New"/>
          <w:sz w:val="16"/>
          <w:szCs w:val="16"/>
        </w:rPr>
        <w:t>{</w:t>
      </w:r>
      <w:proofErr w:type="spellStart"/>
      <w:r w:rsidRPr="00D316F8">
        <w:rPr>
          <w:rFonts w:ascii="Courier New" w:hAnsi="Courier New" w:cs="Courier New"/>
          <w:sz w:val="16"/>
          <w:szCs w:val="16"/>
        </w:rPr>
        <w:t>aagboeg=User</w:t>
      </w:r>
      <w:proofErr w:type="spellEnd"/>
      <w:r w:rsidRPr="00D316F8">
        <w:rPr>
          <w:rFonts w:ascii="Courier New" w:hAnsi="Courier New" w:cs="Courier New"/>
          <w:sz w:val="16"/>
          <w:szCs w:val="16"/>
        </w:rPr>
        <w:t xml:space="preserve">: Åge Bøgeskov - Fri May 25 15:30:14 CEST 2012, </w:t>
      </w:r>
      <w:proofErr w:type="spellStart"/>
      <w:r w:rsidRPr="00D316F8">
        <w:rPr>
          <w:rFonts w:ascii="Courier New" w:hAnsi="Courier New" w:cs="Courier New"/>
          <w:sz w:val="16"/>
          <w:szCs w:val="16"/>
        </w:rPr>
        <w:t>jochr=User</w:t>
      </w:r>
      <w:proofErr w:type="spellEnd"/>
      <w:r w:rsidRPr="00D316F8">
        <w:rPr>
          <w:rFonts w:ascii="Courier New" w:hAnsi="Courier New" w:cs="Courier New"/>
          <w:sz w:val="16"/>
          <w:szCs w:val="16"/>
        </w:rPr>
        <w:t xml:space="preserve">: Joachim Holger Waldemar Christian - Fri May 25 15:29:56 CEST 2012, </w:t>
      </w:r>
      <w:proofErr w:type="spellStart"/>
      <w:r w:rsidRPr="00D316F8">
        <w:rPr>
          <w:rFonts w:ascii="Courier New" w:hAnsi="Courier New" w:cs="Courier New"/>
          <w:sz w:val="16"/>
          <w:szCs w:val="16"/>
        </w:rPr>
        <w:t>ibbo=User</w:t>
      </w:r>
      <w:proofErr w:type="spellEnd"/>
      <w:r w:rsidRPr="00D316F8">
        <w:rPr>
          <w:rFonts w:ascii="Courier New" w:hAnsi="Courier New" w:cs="Courier New"/>
          <w:sz w:val="16"/>
          <w:szCs w:val="16"/>
        </w:rPr>
        <w:t>: Ib Bo - Fri May 25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D316F8">
        <w:rPr>
          <w:rFonts w:ascii="Courier New" w:hAnsi="Courier New" w:cs="Courier New"/>
          <w:sz w:val="16"/>
          <w:szCs w:val="16"/>
        </w:rPr>
        <w:t>15:30:04 CEST 2012}</w:t>
      </w:r>
    </w:p>
    <w:p w:rsidR="00D316F8" w:rsidRDefault="00D316F8" w:rsidP="00D316F8">
      <w:pPr>
        <w:spacing w:after="0"/>
        <w:ind w:left="1080"/>
      </w:pPr>
    </w:p>
    <w:p w:rsidR="004F2D70" w:rsidRDefault="004F2D70" w:rsidP="004F2D70">
      <w:pPr>
        <w:spacing w:after="0"/>
      </w:pPr>
      <w:proofErr w:type="spellStart"/>
      <w:r>
        <w:t>Opg</w:t>
      </w:r>
      <w:proofErr w:type="spellEnd"/>
      <w:r>
        <w:t>. d)</w:t>
      </w:r>
      <w:r w:rsidR="005B619B">
        <w:tab/>
      </w:r>
      <w:proofErr w:type="gramStart"/>
      <w:r w:rsidR="005B619B">
        <w:t>5%</w:t>
      </w:r>
      <w:proofErr w:type="gramEnd"/>
    </w:p>
    <w:p w:rsidR="005B619B" w:rsidRDefault="004F2D70" w:rsidP="004F2D70">
      <w:pPr>
        <w:spacing w:after="0"/>
      </w:pPr>
      <w:r>
        <w:t xml:space="preserve">Der er nu risiko for konfliktet hvis der er flere brugere, som genererer ens brugernavne. </w:t>
      </w:r>
    </w:p>
    <w:p w:rsidR="005B619B" w:rsidRDefault="005B619B" w:rsidP="004F2D70">
      <w:pPr>
        <w:spacing w:after="0"/>
      </w:pPr>
      <w:r>
        <w:t>Implementer en st</w:t>
      </w:r>
      <w:r w:rsidR="0071594A">
        <w:t>rategi til at undgå dette. Fx. K</w:t>
      </w:r>
      <w:r>
        <w:t xml:space="preserve">an det tjekkes om et </w:t>
      </w:r>
      <w:r w:rsidR="0071594A">
        <w:t xml:space="preserve">netop </w:t>
      </w:r>
      <w:r>
        <w:t>genereret brugernavn allerede findes i mappen og tilføje et løbenummer i så tilfælde. Det kan give følgende output:</w:t>
      </w:r>
    </w:p>
    <w:p w:rsidR="005B619B" w:rsidRPr="005B619B" w:rsidRDefault="005B619B" w:rsidP="005B619B">
      <w:pPr>
        <w:spacing w:after="0"/>
        <w:ind w:left="1304"/>
        <w:rPr>
          <w:rFonts w:ascii="Courier New" w:hAnsi="Courier New" w:cs="Courier New"/>
          <w:sz w:val="16"/>
          <w:szCs w:val="16"/>
        </w:rPr>
      </w:pPr>
      <w:proofErr w:type="spellStart"/>
      <w:r w:rsidRPr="005B619B">
        <w:rPr>
          <w:rFonts w:ascii="Courier New" w:hAnsi="Courier New" w:cs="Courier New"/>
          <w:sz w:val="16"/>
          <w:szCs w:val="16"/>
        </w:rPr>
        <w:t>Enter</w:t>
      </w:r>
      <w:proofErr w:type="spellEnd"/>
      <w:r w:rsidRPr="005B61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619B">
        <w:rPr>
          <w:rFonts w:ascii="Courier New" w:hAnsi="Courier New" w:cs="Courier New"/>
          <w:sz w:val="16"/>
          <w:szCs w:val="16"/>
        </w:rPr>
        <w:t>full</w:t>
      </w:r>
      <w:proofErr w:type="spellEnd"/>
      <w:r w:rsidRPr="005B61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619B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5B619B">
        <w:rPr>
          <w:rFonts w:ascii="Courier New" w:hAnsi="Courier New" w:cs="Courier New"/>
          <w:sz w:val="16"/>
          <w:szCs w:val="16"/>
        </w:rPr>
        <w:t>:</w:t>
      </w:r>
    </w:p>
    <w:p w:rsidR="005B619B" w:rsidRPr="005B619B" w:rsidRDefault="005B619B" w:rsidP="005B619B">
      <w:pPr>
        <w:spacing w:after="0"/>
        <w:ind w:left="1304"/>
        <w:rPr>
          <w:rFonts w:ascii="Courier New" w:hAnsi="Courier New" w:cs="Courier New"/>
          <w:sz w:val="16"/>
          <w:szCs w:val="16"/>
        </w:rPr>
      </w:pPr>
      <w:r w:rsidRPr="005B619B">
        <w:rPr>
          <w:rFonts w:ascii="Courier New" w:hAnsi="Courier New" w:cs="Courier New"/>
          <w:sz w:val="16"/>
          <w:szCs w:val="16"/>
        </w:rPr>
        <w:t xml:space="preserve">Lars </w:t>
      </w:r>
      <w:proofErr w:type="spellStart"/>
      <w:r w:rsidRPr="005B619B">
        <w:rPr>
          <w:rFonts w:ascii="Courier New" w:hAnsi="Courier New" w:cs="Courier New"/>
          <w:sz w:val="16"/>
          <w:szCs w:val="16"/>
        </w:rPr>
        <w:t>Schmit</w:t>
      </w:r>
      <w:proofErr w:type="spellEnd"/>
    </w:p>
    <w:p w:rsidR="005B619B" w:rsidRPr="005B619B" w:rsidRDefault="005B619B" w:rsidP="005B619B">
      <w:pPr>
        <w:spacing w:after="0"/>
        <w:ind w:left="1304"/>
        <w:rPr>
          <w:rFonts w:ascii="Courier New" w:hAnsi="Courier New" w:cs="Courier New"/>
          <w:sz w:val="16"/>
          <w:szCs w:val="16"/>
        </w:rPr>
      </w:pPr>
      <w:r w:rsidRPr="005B619B">
        <w:rPr>
          <w:rFonts w:ascii="Courier New" w:hAnsi="Courier New" w:cs="Courier New"/>
          <w:sz w:val="16"/>
          <w:szCs w:val="16"/>
        </w:rPr>
        <w:t xml:space="preserve">Lasse </w:t>
      </w:r>
      <w:proofErr w:type="spellStart"/>
      <w:r w:rsidRPr="005B619B">
        <w:rPr>
          <w:rFonts w:ascii="Courier New" w:hAnsi="Courier New" w:cs="Courier New"/>
          <w:sz w:val="16"/>
          <w:szCs w:val="16"/>
        </w:rPr>
        <w:t>Schmeigel</w:t>
      </w:r>
      <w:proofErr w:type="spellEnd"/>
    </w:p>
    <w:p w:rsidR="005B619B" w:rsidRPr="005B619B" w:rsidRDefault="005B619B" w:rsidP="005B619B">
      <w:pPr>
        <w:spacing w:after="0"/>
        <w:ind w:left="1304"/>
        <w:rPr>
          <w:rFonts w:ascii="Courier New" w:hAnsi="Courier New" w:cs="Courier New"/>
          <w:sz w:val="16"/>
          <w:szCs w:val="16"/>
        </w:rPr>
      </w:pPr>
      <w:r w:rsidRPr="005B619B">
        <w:rPr>
          <w:rFonts w:ascii="Courier New" w:hAnsi="Courier New" w:cs="Courier New"/>
          <w:sz w:val="16"/>
          <w:szCs w:val="16"/>
        </w:rPr>
        <w:t xml:space="preserve">Lauritz Emil </w:t>
      </w:r>
      <w:proofErr w:type="spellStart"/>
      <w:r w:rsidRPr="005B619B">
        <w:rPr>
          <w:rFonts w:ascii="Courier New" w:hAnsi="Courier New" w:cs="Courier New"/>
          <w:sz w:val="16"/>
          <w:szCs w:val="16"/>
        </w:rPr>
        <w:t>Schmalhals</w:t>
      </w:r>
      <w:proofErr w:type="spellEnd"/>
    </w:p>
    <w:p w:rsidR="005B619B" w:rsidRPr="005B619B" w:rsidRDefault="005B619B" w:rsidP="005B619B">
      <w:pPr>
        <w:spacing w:after="0"/>
        <w:ind w:left="1304"/>
        <w:rPr>
          <w:rFonts w:ascii="Courier New" w:hAnsi="Courier New" w:cs="Courier New"/>
          <w:sz w:val="16"/>
          <w:szCs w:val="16"/>
        </w:rPr>
      </w:pPr>
    </w:p>
    <w:p w:rsidR="005B619B" w:rsidRDefault="005B619B" w:rsidP="005B619B">
      <w:pPr>
        <w:spacing w:after="0"/>
        <w:ind w:left="1304"/>
      </w:pPr>
      <w:r w:rsidRPr="005B619B">
        <w:rPr>
          <w:rFonts w:ascii="Courier New" w:hAnsi="Courier New" w:cs="Courier New"/>
          <w:sz w:val="16"/>
          <w:szCs w:val="16"/>
        </w:rPr>
        <w:t>{</w:t>
      </w:r>
      <w:proofErr w:type="spellStart"/>
      <w:r w:rsidRPr="005B619B">
        <w:rPr>
          <w:rFonts w:ascii="Courier New" w:hAnsi="Courier New" w:cs="Courier New"/>
          <w:sz w:val="16"/>
          <w:szCs w:val="16"/>
        </w:rPr>
        <w:t>lasch=User</w:t>
      </w:r>
      <w:proofErr w:type="spellEnd"/>
      <w:r w:rsidRPr="005B619B">
        <w:rPr>
          <w:rFonts w:ascii="Courier New" w:hAnsi="Courier New" w:cs="Courier New"/>
          <w:sz w:val="16"/>
          <w:szCs w:val="16"/>
        </w:rPr>
        <w:t xml:space="preserve">: Lars </w:t>
      </w:r>
      <w:proofErr w:type="spellStart"/>
      <w:r w:rsidRPr="005B619B">
        <w:rPr>
          <w:rFonts w:ascii="Courier New" w:hAnsi="Courier New" w:cs="Courier New"/>
          <w:sz w:val="16"/>
          <w:szCs w:val="16"/>
        </w:rPr>
        <w:t>Schmit</w:t>
      </w:r>
      <w:proofErr w:type="spellEnd"/>
      <w:r w:rsidRPr="005B619B">
        <w:rPr>
          <w:rFonts w:ascii="Courier New" w:hAnsi="Courier New" w:cs="Courier New"/>
          <w:sz w:val="16"/>
          <w:szCs w:val="16"/>
        </w:rPr>
        <w:t xml:space="preserve"> - Fri May 25 14:56:31 CEST 2012, lasch2=User: Lauritz Emil </w:t>
      </w:r>
      <w:proofErr w:type="spellStart"/>
      <w:r w:rsidRPr="005B619B">
        <w:rPr>
          <w:rFonts w:ascii="Courier New" w:hAnsi="Courier New" w:cs="Courier New"/>
          <w:sz w:val="16"/>
          <w:szCs w:val="16"/>
        </w:rPr>
        <w:t>Schmalhals</w:t>
      </w:r>
      <w:proofErr w:type="spellEnd"/>
      <w:r w:rsidRPr="005B619B">
        <w:rPr>
          <w:rFonts w:ascii="Courier New" w:hAnsi="Courier New" w:cs="Courier New"/>
          <w:sz w:val="16"/>
          <w:szCs w:val="16"/>
        </w:rPr>
        <w:t xml:space="preserve"> - Fri May 25 14:57:06 CEST 2012, lasch1=User: Lasse </w:t>
      </w:r>
      <w:proofErr w:type="spellStart"/>
      <w:r w:rsidRPr="005B619B">
        <w:rPr>
          <w:rFonts w:ascii="Courier New" w:hAnsi="Courier New" w:cs="Courier New"/>
          <w:sz w:val="16"/>
          <w:szCs w:val="16"/>
        </w:rPr>
        <w:t>Schmeigel</w:t>
      </w:r>
      <w:proofErr w:type="spellEnd"/>
      <w:r w:rsidRPr="005B619B">
        <w:rPr>
          <w:rFonts w:ascii="Courier New" w:hAnsi="Courier New" w:cs="Courier New"/>
          <w:sz w:val="16"/>
          <w:szCs w:val="16"/>
        </w:rPr>
        <w:t xml:space="preserve"> - Fri May 25 14:56:45 CEST 2012}</w:t>
      </w:r>
    </w:p>
    <w:p w:rsidR="00350B67" w:rsidRDefault="00350B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1D6B84" w:rsidRDefault="004048B1" w:rsidP="001D6B84">
      <w:pPr>
        <w:pStyle w:val="Heading1"/>
      </w:pPr>
      <w:r>
        <w:lastRenderedPageBreak/>
        <w:t>Opgave 2</w:t>
      </w:r>
      <w:r w:rsidR="00E900B2">
        <w:t>:</w:t>
      </w:r>
      <w:r w:rsidR="00E900B2">
        <w:tab/>
        <w:t>Bjerge i Frankrig</w:t>
      </w:r>
      <w:r w:rsidR="001D6B84">
        <w:tab/>
      </w:r>
      <w:proofErr w:type="gramStart"/>
      <w:r w:rsidR="001D6B84">
        <w:t>25%</w:t>
      </w:r>
      <w:proofErr w:type="gramEnd"/>
    </w:p>
    <w:p w:rsidR="001D6B84" w:rsidRDefault="001D6B84" w:rsidP="00C3106E">
      <w:pPr>
        <w:spacing w:after="0"/>
        <w:rPr>
          <w:i/>
        </w:rPr>
      </w:pPr>
      <w:r>
        <w:rPr>
          <w:i/>
        </w:rPr>
        <w:t>Udleveret kode</w:t>
      </w:r>
      <w:del w:id="12" w:author="Finn Overgaard Hansen" w:date="2012-05-29T16:03:00Z">
        <w:r w:rsidDel="00366B00">
          <w:rPr>
            <w:i/>
          </w:rPr>
          <w:delText xml:space="preserve"> </w:delText>
        </w:r>
      </w:del>
      <w:r>
        <w:rPr>
          <w:i/>
        </w:rPr>
        <w:t xml:space="preserve">skelet: </w:t>
      </w:r>
      <w:r w:rsidR="00DC6E22">
        <w:rPr>
          <w:i/>
        </w:rPr>
        <w:tab/>
      </w:r>
      <w:proofErr w:type="spellStart"/>
      <w:r w:rsidR="00DC6E22">
        <w:rPr>
          <w:i/>
        </w:rPr>
        <w:t>Mountain.java</w:t>
      </w:r>
      <w:proofErr w:type="spellEnd"/>
    </w:p>
    <w:p w:rsidR="00391944" w:rsidRDefault="00391944" w:rsidP="00C3106E">
      <w:pPr>
        <w:spacing w:after="0"/>
      </w:pPr>
      <w:r>
        <w:rPr>
          <w:i/>
        </w:rPr>
        <w:t>Udleveret tekst fil:</w:t>
      </w:r>
      <w:r>
        <w:rPr>
          <w:i/>
        </w:rPr>
        <w:tab/>
      </w:r>
      <w:proofErr w:type="spellStart"/>
      <w:r>
        <w:rPr>
          <w:i/>
        </w:rPr>
        <w:t>FranskeBjerge.csv</w:t>
      </w:r>
      <w:proofErr w:type="spellEnd"/>
    </w:p>
    <w:p w:rsidR="00B22325" w:rsidRDefault="00B22325" w:rsidP="00C3106E">
      <w:pPr>
        <w:spacing w:after="0"/>
        <w:rPr>
          <w:i/>
        </w:rPr>
      </w:pPr>
    </w:p>
    <w:p w:rsidR="00391944" w:rsidRPr="00981E04" w:rsidRDefault="00391944" w:rsidP="00C3106E">
      <w:pPr>
        <w:spacing w:after="0"/>
        <w:rPr>
          <w:iCs/>
        </w:rPr>
      </w:pPr>
      <w:proofErr w:type="spellStart"/>
      <w:r w:rsidRPr="00DC6E22">
        <w:rPr>
          <w:i/>
        </w:rPr>
        <w:t>FranskeBjerge.csv</w:t>
      </w:r>
      <w:proofErr w:type="spellEnd"/>
      <w:r>
        <w:t xml:space="preserve"> er en semikolon</w:t>
      </w:r>
      <w:r w:rsidR="00DC6E22">
        <w:t>-</w:t>
      </w:r>
      <w:r>
        <w:t>separeret tekst fil, hvor hver linje giver oplysninger om de bjerge i Frankrig</w:t>
      </w:r>
      <w:r w:rsidR="00DC6E22">
        <w:t>,</w:t>
      </w:r>
      <w:r>
        <w:t xml:space="preserve"> som har en </w:t>
      </w:r>
      <w:proofErr w:type="spellStart"/>
      <w:r w:rsidRPr="00391944">
        <w:rPr>
          <w:i/>
          <w:iCs/>
        </w:rPr>
        <w:t>topographic</w:t>
      </w:r>
      <w:proofErr w:type="spellEnd"/>
      <w:r w:rsidRPr="00391944">
        <w:rPr>
          <w:i/>
          <w:iCs/>
        </w:rPr>
        <w:t xml:space="preserve"> </w:t>
      </w:r>
      <w:proofErr w:type="spellStart"/>
      <w:r w:rsidRPr="00391944">
        <w:rPr>
          <w:i/>
          <w:iCs/>
        </w:rPr>
        <w:t>prominence</w:t>
      </w:r>
      <w:proofErr w:type="spellEnd"/>
      <w:r>
        <w:t xml:space="preserve"> højere end 1000 </w:t>
      </w:r>
      <w:r w:rsidR="00DC6E22">
        <w:t>meter (</w:t>
      </w:r>
      <w:proofErr w:type="spellStart"/>
      <w:r w:rsidR="00981E04" w:rsidRPr="00391944">
        <w:rPr>
          <w:i/>
          <w:iCs/>
        </w:rPr>
        <w:t>topographic</w:t>
      </w:r>
      <w:proofErr w:type="spellEnd"/>
      <w:r w:rsidR="00981E04" w:rsidRPr="00391944">
        <w:rPr>
          <w:i/>
          <w:iCs/>
        </w:rPr>
        <w:t xml:space="preserve"> </w:t>
      </w:r>
      <w:proofErr w:type="spellStart"/>
      <w:r w:rsidR="00981E04" w:rsidRPr="00391944">
        <w:rPr>
          <w:i/>
          <w:iCs/>
        </w:rPr>
        <w:t>prominence</w:t>
      </w:r>
      <w:proofErr w:type="spellEnd"/>
      <w:r w:rsidR="00981E04">
        <w:rPr>
          <w:iCs/>
        </w:rPr>
        <w:t xml:space="preserve"> er den relative højde af en bjergtop</w:t>
      </w:r>
      <w:r w:rsidR="00DC6E22">
        <w:rPr>
          <w:iCs/>
        </w:rPr>
        <w:t>,</w:t>
      </w:r>
      <w:r w:rsidR="00981E04">
        <w:rPr>
          <w:iCs/>
        </w:rPr>
        <w:t xml:space="preserve"> </w:t>
      </w:r>
      <w:r w:rsidR="00DC6E22">
        <w:rPr>
          <w:iCs/>
        </w:rPr>
        <w:t>s</w:t>
      </w:r>
      <w:r w:rsidR="00981E04">
        <w:rPr>
          <w:iCs/>
        </w:rPr>
        <w:t>e fig.</w:t>
      </w:r>
      <w:r w:rsidR="00CB73C0">
        <w:rPr>
          <w:iCs/>
        </w:rPr>
        <w:t xml:space="preserve"> 1, som er oversat</w:t>
      </w:r>
      <w:r w:rsidR="00981E04">
        <w:rPr>
          <w:iCs/>
        </w:rPr>
        <w:t xml:space="preserve"> fra </w:t>
      </w:r>
      <w:r w:rsidR="00981E04" w:rsidRPr="00981E04">
        <w:rPr>
          <w:iCs/>
        </w:rPr>
        <w:t>en.wikipedia.org</w:t>
      </w:r>
      <w:r w:rsidR="00981E04">
        <w:rPr>
          <w:iCs/>
        </w:rPr>
        <w:t>):</w:t>
      </w:r>
    </w:p>
    <w:p w:rsidR="00981E04" w:rsidRDefault="00F733B7" w:rsidP="00391944">
      <w:pPr>
        <w:spacing w:after="0"/>
      </w:pPr>
      <w:r w:rsidRPr="00F733B7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15.3pt;margin-top:8.5pt;width:191.2pt;height:170.85pt;z-index:2516602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">
            <o:lock v:ext="edit" aspectratio="t"/>
            <v:textbox>
              <w:txbxContent>
                <w:p w:rsidR="00981E04" w:rsidRDefault="00981E04">
                  <w:r>
                    <w:rPr>
                      <w:noProof/>
                      <w:lang w:eastAsia="da-DK"/>
                    </w:rPr>
                    <w:drawing>
                      <wp:inline distT="0" distB="0" distL="0" distR="0">
                        <wp:extent cx="2245360" cy="876574"/>
                        <wp:effectExtent l="0" t="0" r="0" b="0"/>
                        <wp:docPr id="4" name="Picture 4" descr="File:Relative-height2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File:Relative-height2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5360" cy="8765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1E04" w:rsidRDefault="00981E04" w:rsidP="00CB73C0">
                  <w:pPr>
                    <w:spacing w:line="240" w:lineRule="auto"/>
                  </w:pPr>
                  <w:r w:rsidRPr="00981E04">
                    <w:t>Fig</w:t>
                  </w:r>
                  <w:r w:rsidR="00CB73C0">
                    <w:t>.</w:t>
                  </w:r>
                  <w:r w:rsidRPr="00981E04">
                    <w:t xml:space="preserve"> </w:t>
                  </w:r>
                  <w:r w:rsidR="00CB73C0">
                    <w:t>1:</w:t>
                  </w:r>
                  <w:r w:rsidRPr="00981E04">
                    <w:t xml:space="preserve"> </w:t>
                  </w:r>
                  <w:r w:rsidR="005709CA">
                    <w:t xml:space="preserve">De lodrette linjer viser den </w:t>
                  </w:r>
                  <w:r w:rsidR="005709CA" w:rsidRPr="005709CA">
                    <w:rPr>
                      <w:i/>
                    </w:rPr>
                    <w:t xml:space="preserve">topografiske </w:t>
                  </w:r>
                  <w:proofErr w:type="spellStart"/>
                  <w:r w:rsidR="005709CA" w:rsidRPr="005709CA">
                    <w:rPr>
                      <w:i/>
                    </w:rPr>
                    <w:t>prominence</w:t>
                  </w:r>
                  <w:proofErr w:type="spellEnd"/>
                  <w:r w:rsidR="005709CA">
                    <w:t xml:space="preserve"> af</w:t>
                  </w:r>
                  <w:r w:rsidRPr="00981E04">
                    <w:t xml:space="preserve"> </w:t>
                  </w:r>
                  <w:r w:rsidR="005709CA">
                    <w:t>3</w:t>
                  </w:r>
                  <w:r w:rsidRPr="00981E04">
                    <w:t xml:space="preserve"> </w:t>
                  </w:r>
                  <w:r w:rsidR="005709CA">
                    <w:t>bjergtoppe</w:t>
                  </w:r>
                  <w:r w:rsidRPr="00981E04">
                    <w:t xml:space="preserve"> </w:t>
                  </w:r>
                  <w:r w:rsidR="005709CA">
                    <w:t>på en ø</w:t>
                  </w:r>
                  <w:r w:rsidRPr="00981E04">
                    <w:t xml:space="preserve">. </w:t>
                  </w:r>
                  <w:r w:rsidR="005709CA">
                    <w:t>De stiplede vandrette linjer angiver den laveste højdekurve, som ikke omslutter en højere bjergtop</w:t>
                  </w:r>
                  <w:r w:rsidR="00CB73C0">
                    <w:t>.</w:t>
                  </w:r>
                </w:p>
              </w:txbxContent>
            </v:textbox>
            <w10:wrap type="square" side="left"/>
          </v:shape>
        </w:pict>
      </w:r>
      <w:r w:rsidR="00792227">
        <w:t xml:space="preserve">I filen er et bjerg </w:t>
      </w:r>
      <w:del w:id="13" w:author="Finn Overgaard Hansen" w:date="2012-05-29T16:11:00Z">
        <w:r w:rsidR="00792227" w:rsidDel="00366B00">
          <w:delText>er</w:delText>
        </w:r>
      </w:del>
      <w:r w:rsidR="00792227">
        <w:t xml:space="preserve"> beskrevet ved:</w:t>
      </w:r>
    </w:p>
    <w:p w:rsidR="00391944" w:rsidRDefault="0041654F" w:rsidP="005709CA">
      <w:pPr>
        <w:pStyle w:val="ListParagraph"/>
        <w:numPr>
          <w:ilvl w:val="0"/>
          <w:numId w:val="2"/>
        </w:numPr>
        <w:tabs>
          <w:tab w:val="left" w:pos="2127"/>
        </w:tabs>
        <w:spacing w:after="0"/>
      </w:pPr>
      <w:proofErr w:type="spellStart"/>
      <w:r w:rsidRPr="0041654F">
        <w:rPr>
          <w:rFonts w:ascii="Courier New" w:hAnsi="Courier New" w:cs="Courier New"/>
          <w:sz w:val="20"/>
          <w:szCs w:val="20"/>
        </w:rPr>
        <w:t>name</w:t>
      </w:r>
      <w:proofErr w:type="spellEnd"/>
      <w:r w:rsidR="00391944">
        <w:t>:</w:t>
      </w:r>
      <w:r w:rsidR="00981E04">
        <w:tab/>
        <w:t>Bjergets navn</w:t>
      </w:r>
    </w:p>
    <w:p w:rsidR="00391944" w:rsidRDefault="0041654F" w:rsidP="005709CA">
      <w:pPr>
        <w:pStyle w:val="ListParagraph"/>
        <w:numPr>
          <w:ilvl w:val="0"/>
          <w:numId w:val="2"/>
        </w:numPr>
        <w:tabs>
          <w:tab w:val="left" w:pos="2127"/>
        </w:tabs>
        <w:spacing w:after="0"/>
      </w:pPr>
      <w:proofErr w:type="spellStart"/>
      <w:r w:rsidRPr="0041654F">
        <w:rPr>
          <w:rFonts w:ascii="Courier New" w:hAnsi="Courier New" w:cs="Courier New"/>
          <w:sz w:val="20"/>
          <w:szCs w:val="20"/>
        </w:rPr>
        <w:t>h</w:t>
      </w:r>
      <w:r w:rsidR="00391944" w:rsidRPr="0041654F">
        <w:rPr>
          <w:rFonts w:ascii="Courier New" w:hAnsi="Courier New" w:cs="Courier New"/>
          <w:sz w:val="20"/>
          <w:szCs w:val="20"/>
        </w:rPr>
        <w:t>eight</w:t>
      </w:r>
      <w:proofErr w:type="spellEnd"/>
      <w:r w:rsidR="00391944">
        <w:t>:</w:t>
      </w:r>
      <w:r w:rsidR="00981E04">
        <w:tab/>
        <w:t>Højde over havets overflade</w:t>
      </w:r>
    </w:p>
    <w:p w:rsidR="00391944" w:rsidRDefault="0041654F" w:rsidP="005709CA">
      <w:pPr>
        <w:pStyle w:val="ListParagraph"/>
        <w:numPr>
          <w:ilvl w:val="0"/>
          <w:numId w:val="2"/>
        </w:numPr>
        <w:tabs>
          <w:tab w:val="left" w:pos="2127"/>
        </w:tabs>
        <w:spacing w:after="0"/>
      </w:pPr>
      <w:proofErr w:type="spellStart"/>
      <w:r w:rsidRPr="0041654F">
        <w:rPr>
          <w:rFonts w:ascii="Courier New" w:hAnsi="Courier New" w:cs="Courier New"/>
          <w:sz w:val="20"/>
          <w:szCs w:val="20"/>
        </w:rPr>
        <w:t>p</w:t>
      </w:r>
      <w:r w:rsidR="00391944" w:rsidRPr="0041654F">
        <w:rPr>
          <w:rFonts w:ascii="Courier New" w:hAnsi="Courier New" w:cs="Courier New"/>
          <w:sz w:val="20"/>
          <w:szCs w:val="20"/>
        </w:rPr>
        <w:t>rominence</w:t>
      </w:r>
      <w:proofErr w:type="spellEnd"/>
      <w:r w:rsidR="00391944">
        <w:t>:</w:t>
      </w:r>
      <w:r w:rsidR="00792227">
        <w:tab/>
        <w:t>Relativ højde (fig. 1)</w:t>
      </w:r>
    </w:p>
    <w:p w:rsidR="00391944" w:rsidRDefault="0041654F" w:rsidP="005709CA">
      <w:pPr>
        <w:pStyle w:val="ListParagraph"/>
        <w:numPr>
          <w:ilvl w:val="0"/>
          <w:numId w:val="2"/>
        </w:numPr>
        <w:tabs>
          <w:tab w:val="left" w:pos="2127"/>
        </w:tabs>
        <w:spacing w:after="0"/>
      </w:pPr>
      <w:proofErr w:type="spellStart"/>
      <w:r w:rsidRPr="0041654F">
        <w:rPr>
          <w:rFonts w:ascii="Courier New" w:hAnsi="Courier New" w:cs="Courier New"/>
          <w:sz w:val="20"/>
          <w:szCs w:val="20"/>
        </w:rPr>
        <w:t>l</w:t>
      </w:r>
      <w:r w:rsidR="00391944" w:rsidRPr="0041654F">
        <w:rPr>
          <w:rFonts w:ascii="Courier New" w:hAnsi="Courier New" w:cs="Courier New"/>
          <w:sz w:val="20"/>
          <w:szCs w:val="20"/>
        </w:rPr>
        <w:t>atitude</w:t>
      </w:r>
      <w:proofErr w:type="spellEnd"/>
      <w:r w:rsidR="00391944">
        <w:t>:</w:t>
      </w:r>
      <w:r w:rsidR="005709CA">
        <w:tab/>
        <w:t xml:space="preserve">Breddegrad i </w:t>
      </w:r>
      <w:proofErr w:type="spellStart"/>
      <w:r w:rsidR="005709CA">
        <w:t>Grader°Minutter’Sekunder</w:t>
      </w:r>
      <w:proofErr w:type="spellEnd"/>
      <w:r w:rsidR="005709CA">
        <w:t>”</w:t>
      </w:r>
    </w:p>
    <w:p w:rsidR="00391944" w:rsidRDefault="0041654F" w:rsidP="005709CA">
      <w:pPr>
        <w:pStyle w:val="ListParagraph"/>
        <w:numPr>
          <w:ilvl w:val="0"/>
          <w:numId w:val="2"/>
        </w:numPr>
        <w:tabs>
          <w:tab w:val="left" w:pos="2127"/>
        </w:tabs>
        <w:spacing w:after="0"/>
      </w:pPr>
      <w:proofErr w:type="spellStart"/>
      <w:r w:rsidRPr="0041654F">
        <w:rPr>
          <w:rFonts w:ascii="Courier New" w:hAnsi="Courier New" w:cs="Courier New"/>
          <w:sz w:val="20"/>
          <w:szCs w:val="20"/>
        </w:rPr>
        <w:t>l</w:t>
      </w:r>
      <w:r w:rsidR="00391944" w:rsidRPr="0041654F">
        <w:rPr>
          <w:rFonts w:ascii="Courier New" w:hAnsi="Courier New" w:cs="Courier New"/>
          <w:sz w:val="20"/>
          <w:szCs w:val="20"/>
        </w:rPr>
        <w:t>ongitude</w:t>
      </w:r>
      <w:proofErr w:type="spellEnd"/>
      <w:r w:rsidR="00391944">
        <w:t>:</w:t>
      </w:r>
      <w:r w:rsidR="005709CA">
        <w:tab/>
        <w:t xml:space="preserve">Længdegrad i </w:t>
      </w:r>
      <w:proofErr w:type="spellStart"/>
      <w:r w:rsidR="005709CA">
        <w:t>Grader°Minutter’Sekunder</w:t>
      </w:r>
      <w:proofErr w:type="spellEnd"/>
      <w:r w:rsidR="005709CA">
        <w:t>”</w:t>
      </w:r>
    </w:p>
    <w:p w:rsidR="00E900B2" w:rsidRDefault="0041654F" w:rsidP="005709CA">
      <w:pPr>
        <w:pStyle w:val="ListParagraph"/>
        <w:numPr>
          <w:ilvl w:val="0"/>
          <w:numId w:val="2"/>
        </w:numPr>
        <w:tabs>
          <w:tab w:val="left" w:pos="2127"/>
        </w:tabs>
        <w:spacing w:after="0"/>
      </w:pPr>
      <w:r w:rsidRPr="0041654F">
        <w:rPr>
          <w:rFonts w:ascii="Courier New" w:hAnsi="Courier New" w:cs="Courier New"/>
          <w:sz w:val="20"/>
          <w:szCs w:val="20"/>
        </w:rPr>
        <w:t>r</w:t>
      </w:r>
      <w:r w:rsidR="00391944" w:rsidRPr="0041654F">
        <w:rPr>
          <w:rFonts w:ascii="Courier New" w:hAnsi="Courier New" w:cs="Courier New"/>
          <w:sz w:val="20"/>
          <w:szCs w:val="20"/>
        </w:rPr>
        <w:t>ange</w:t>
      </w:r>
      <w:r w:rsidR="00391944">
        <w:t>:</w:t>
      </w:r>
      <w:r w:rsidR="005709CA">
        <w:tab/>
        <w:t>Bjergkæde</w:t>
      </w:r>
    </w:p>
    <w:p w:rsidR="00391944" w:rsidRDefault="000A609F" w:rsidP="00DC6E22">
      <w:pPr>
        <w:spacing w:after="0"/>
      </w:pPr>
      <w:r>
        <w:t xml:space="preserve">Som eksempel er her linjen for </w:t>
      </w:r>
      <w:r w:rsidRPr="000A609F">
        <w:rPr>
          <w:i/>
        </w:rPr>
        <w:t xml:space="preserve">Mount </w:t>
      </w:r>
      <w:proofErr w:type="spellStart"/>
      <w:r w:rsidRPr="000A609F">
        <w:rPr>
          <w:i/>
        </w:rPr>
        <w:t>Ventoux</w:t>
      </w:r>
      <w:proofErr w:type="spellEnd"/>
      <w:r>
        <w:t>:</w:t>
      </w:r>
      <w:r w:rsidR="00DC6E22">
        <w:t xml:space="preserve"> </w:t>
      </w:r>
    </w:p>
    <w:p w:rsidR="00DC6E22" w:rsidRPr="00DC6E22" w:rsidRDefault="00C3106E" w:rsidP="00DC6E2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C6E22" w:rsidRPr="00DC6E22">
        <w:rPr>
          <w:rFonts w:ascii="Courier New" w:hAnsi="Courier New" w:cs="Courier New"/>
          <w:sz w:val="20"/>
          <w:szCs w:val="20"/>
        </w:rPr>
        <w:t xml:space="preserve">Mont </w:t>
      </w:r>
      <w:proofErr w:type="gramStart"/>
      <w:r w:rsidR="00DC6E22" w:rsidRPr="00DC6E22">
        <w:rPr>
          <w:rFonts w:ascii="Courier New" w:hAnsi="Courier New" w:cs="Courier New"/>
          <w:sz w:val="20"/>
          <w:szCs w:val="20"/>
        </w:rPr>
        <w:t>Ventoux;1909</w:t>
      </w:r>
      <w:proofErr w:type="gramEnd"/>
      <w:r w:rsidR="00DC6E22" w:rsidRPr="00DC6E22">
        <w:rPr>
          <w:rFonts w:ascii="Courier New" w:hAnsi="Courier New" w:cs="Courier New"/>
          <w:sz w:val="20"/>
          <w:szCs w:val="20"/>
        </w:rPr>
        <w:t>;1148;44°10'26";05°16'42";Alps</w:t>
      </w:r>
    </w:p>
    <w:p w:rsidR="000A609F" w:rsidRDefault="000A609F" w:rsidP="00DC6E22">
      <w:pPr>
        <w:spacing w:after="0"/>
      </w:pPr>
    </w:p>
    <w:p w:rsidR="000A609F" w:rsidRDefault="000A609F" w:rsidP="000A609F">
      <w:pPr>
        <w:spacing w:line="240" w:lineRule="auto"/>
      </w:pPr>
      <w:r>
        <w:t>I denne opgave skal filen indlæses og oplysningerne indsættes i en datastruktur. I opgaverne a</w:t>
      </w:r>
      <w:r w:rsidR="009A2FA3">
        <w:t>)</w:t>
      </w:r>
      <w:r w:rsidR="00B22325">
        <w:t xml:space="preserve"> og b</w:t>
      </w:r>
      <w:r w:rsidR="009A2FA3">
        <w:t>)</w:t>
      </w:r>
      <w:r>
        <w:t xml:space="preserve"> skal der implementeres en klasse</w:t>
      </w:r>
      <w:r w:rsidR="009A2FA3">
        <w:t xml:space="preserve"> med </w:t>
      </w:r>
      <w:proofErr w:type="gramStart"/>
      <w:r w:rsidR="009A2FA3">
        <w:t>signaturen</w:t>
      </w:r>
      <w:r>
        <w:t xml:space="preserve"> </w:t>
      </w:r>
      <w:r w:rsidR="009A2FA3">
        <w:t xml:space="preserve"> </w:t>
      </w:r>
      <w:r w:rsidR="009A2FA3">
        <w:rPr>
          <w:rFonts w:ascii="Courier New" w:hAnsi="Courier New" w:cs="Courier New"/>
          <w:sz w:val="20"/>
          <w:szCs w:val="20"/>
        </w:rPr>
        <w:t>public</w:t>
      </w:r>
      <w:proofErr w:type="gramEnd"/>
      <w:r w:rsidR="009A2F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A2FA3">
        <w:rPr>
          <w:rFonts w:ascii="Courier New" w:hAnsi="Courier New" w:cs="Courier New"/>
          <w:sz w:val="20"/>
          <w:szCs w:val="20"/>
        </w:rPr>
        <w:t>class</w:t>
      </w:r>
      <w:proofErr w:type="spellEnd"/>
      <w:r w:rsidR="009A2F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A2FA3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ountain</w:t>
      </w:r>
      <w:proofErr w:type="spellEnd"/>
      <w:r w:rsidR="009A2F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A2FA3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="009A2F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A2FA3">
        <w:rPr>
          <w:rFonts w:ascii="Courier New" w:hAnsi="Courier New" w:cs="Courier New"/>
          <w:sz w:val="20"/>
          <w:szCs w:val="20"/>
        </w:rPr>
        <w:t>Comparable</w:t>
      </w:r>
      <w:proofErr w:type="spellEnd"/>
      <w:r w:rsidR="009A2FA3">
        <w:t xml:space="preserve">. </w:t>
      </w:r>
      <w:del w:id="14" w:author="Finn Overgaard Hansen" w:date="2012-05-29T16:11:00Z">
        <w:r w:rsidR="009A2FA3" w:rsidDel="00366B00">
          <w:delText xml:space="preserve">Instancer </w:delText>
        </w:r>
      </w:del>
      <w:ins w:id="15" w:author="Finn Overgaard Hansen" w:date="2012-05-29T16:11:00Z">
        <w:r w:rsidR="00366B00">
          <w:t xml:space="preserve">Instanser </w:t>
        </w:r>
      </w:ins>
      <w:r w:rsidR="009A2FA3">
        <w:t>af klassen</w:t>
      </w:r>
      <w:r>
        <w:t xml:space="preserve"> kan holde informationerne om ét bjerg. Det udleverede kodeskelet indeholder en </w:t>
      </w:r>
      <w:proofErr w:type="spellStart"/>
      <w:r w:rsidRPr="00D556D6">
        <w:rPr>
          <w:rFonts w:ascii="Courier New" w:hAnsi="Courier New" w:cs="Courier New"/>
          <w:sz w:val="20"/>
          <w:szCs w:val="20"/>
        </w:rPr>
        <w:t>main</w:t>
      </w:r>
      <w:r>
        <w:t>-metode</w:t>
      </w:r>
      <w:proofErr w:type="spellEnd"/>
      <w:r>
        <w:t>, som kan bruges til at teste klassen med.</w:t>
      </w:r>
    </w:p>
    <w:p w:rsidR="00CB73C0" w:rsidRDefault="00C3106E" w:rsidP="00DC6E22">
      <w:pPr>
        <w:spacing w:after="0"/>
      </w:pPr>
      <w:r>
        <w:t>a</w:t>
      </w:r>
      <w:r w:rsidR="00CB73C0">
        <w:t>)</w:t>
      </w:r>
      <w:r w:rsidR="0075292E">
        <w:tab/>
      </w:r>
      <w:proofErr w:type="gramStart"/>
      <w:r w:rsidR="0075292E">
        <w:t>5</w:t>
      </w:r>
      <w:r w:rsidR="00CD0735">
        <w:t>%</w:t>
      </w:r>
      <w:proofErr w:type="gramEnd"/>
    </w:p>
    <w:p w:rsidR="000A609F" w:rsidRDefault="00B0799A" w:rsidP="00B22325">
      <w:r>
        <w:t xml:space="preserve">I </w:t>
      </w:r>
      <w:proofErr w:type="spellStart"/>
      <w:r>
        <w:t>c</w:t>
      </w:r>
      <w:r w:rsidR="00DC6E22">
        <w:t>onstr</w:t>
      </w:r>
      <w:r w:rsidR="009A2FA3">
        <w:t>uctor</w:t>
      </w:r>
      <w:r>
        <w:t>en</w:t>
      </w:r>
      <w:proofErr w:type="spellEnd"/>
      <w:r w:rsidR="009A2FA3">
        <w:t xml:space="preserve"> til </w:t>
      </w:r>
      <w:proofErr w:type="spellStart"/>
      <w:r w:rsidR="009A2FA3" w:rsidRPr="00B0799A">
        <w:rPr>
          <w:rFonts w:ascii="Courier New" w:hAnsi="Courier New" w:cs="Courier New"/>
          <w:sz w:val="20"/>
          <w:szCs w:val="20"/>
        </w:rPr>
        <w:t>Mountain</w:t>
      </w:r>
      <w:proofErr w:type="spellEnd"/>
      <w:r>
        <w:t>, skal</w:t>
      </w:r>
      <w:r w:rsidR="00C3106E">
        <w:t xml:space="preserve"> de 6</w:t>
      </w:r>
      <w:r w:rsidR="00DC6E22">
        <w:t xml:space="preserve"> felter </w:t>
      </w:r>
      <w:r w:rsidR="00B22325">
        <w:t>initialiseres</w:t>
      </w:r>
      <w:r>
        <w:t xml:space="preserve"> </w:t>
      </w:r>
      <w:proofErr w:type="gramStart"/>
      <w:r>
        <w:t>og</w:t>
      </w:r>
      <w:r w:rsidR="00B22325">
        <w:t xml:space="preserve">  </w:t>
      </w:r>
      <w:r w:rsidR="000A609F" w:rsidRPr="00E04BA2">
        <w:rPr>
          <w:rFonts w:ascii="Courier New" w:hAnsi="Courier New" w:cs="Courier New"/>
          <w:sz w:val="20"/>
          <w:szCs w:val="20"/>
        </w:rPr>
        <w:t>public</w:t>
      </w:r>
      <w:proofErr w:type="gramEnd"/>
      <w:r w:rsidR="000A609F" w:rsidRPr="00E04B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A609F" w:rsidRPr="00E04BA2">
        <w:rPr>
          <w:rFonts w:ascii="Courier New" w:hAnsi="Courier New" w:cs="Courier New"/>
          <w:sz w:val="20"/>
          <w:szCs w:val="20"/>
        </w:rPr>
        <w:t>String</w:t>
      </w:r>
      <w:proofErr w:type="spellEnd"/>
      <w:r w:rsidR="000A609F" w:rsidRPr="00E04B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A609F" w:rsidRPr="00E04BA2">
        <w:rPr>
          <w:rFonts w:ascii="Courier New" w:hAnsi="Courier New" w:cs="Courier New"/>
          <w:sz w:val="20"/>
          <w:szCs w:val="20"/>
        </w:rPr>
        <w:t>toString</w:t>
      </w:r>
      <w:proofErr w:type="spellEnd"/>
      <w:r w:rsidR="000A609F" w:rsidRPr="00E04BA2">
        <w:rPr>
          <w:rFonts w:ascii="Courier New" w:hAnsi="Courier New" w:cs="Courier New"/>
          <w:sz w:val="20"/>
          <w:szCs w:val="20"/>
        </w:rPr>
        <w:t>()</w:t>
      </w:r>
      <w:r>
        <w:t>overskrives,</w:t>
      </w:r>
      <w:r w:rsidR="000A609F" w:rsidRPr="00B22325">
        <w:t xml:space="preserve"> </w:t>
      </w:r>
      <w:r w:rsidR="000A609F" w:rsidRPr="00CD6FE2">
        <w:t>så testkørsel af programmet giver et output, som ligner følgende:</w:t>
      </w:r>
    </w:p>
    <w:p w:rsidR="000A609F" w:rsidRPr="00366B00" w:rsidRDefault="00457CC4" w:rsidP="00457CC4">
      <w:pPr>
        <w:spacing w:after="0" w:line="240" w:lineRule="auto"/>
        <w:ind w:left="1304"/>
        <w:rPr>
          <w:rFonts w:ascii="Courier New" w:hAnsi="Courier New" w:cs="Courier New"/>
          <w:sz w:val="20"/>
          <w:szCs w:val="20"/>
          <w:lang w:val="en-US"/>
        </w:rPr>
      </w:pPr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Mont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Ventoux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h=1909, pro=1148, lat=44°10'26",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lon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=05°16'42", ran=Alps</w:t>
      </w:r>
    </w:p>
    <w:p w:rsidR="009A2FA3" w:rsidRPr="00366B00" w:rsidRDefault="009A2FA3" w:rsidP="000A609F">
      <w:pPr>
        <w:spacing w:after="0"/>
        <w:ind w:left="1304"/>
        <w:rPr>
          <w:lang w:val="en-US"/>
        </w:rPr>
      </w:pPr>
    </w:p>
    <w:p w:rsidR="00CB73C0" w:rsidRDefault="005D3DDA" w:rsidP="000A609F">
      <w:pPr>
        <w:spacing w:after="0"/>
      </w:pPr>
      <w:r>
        <w:t>b</w:t>
      </w:r>
      <w:r w:rsidR="000A609F">
        <w:t>)</w:t>
      </w:r>
      <w:r>
        <w:tab/>
      </w:r>
      <w:del w:id="16" w:author="Finn Overgaard Hansen" w:date="2012-05-29T16:03:00Z">
        <w:r w:rsidDel="00366B00">
          <w:delText>10</w:delText>
        </w:r>
      </w:del>
      <w:proofErr w:type="gramStart"/>
      <w:ins w:id="17" w:author="Finn Overgaard Hansen" w:date="2012-05-29T16:03:00Z">
        <w:r w:rsidR="00366B00">
          <w:t>8</w:t>
        </w:r>
      </w:ins>
      <w:r w:rsidR="00CD0735">
        <w:t>%</w:t>
      </w:r>
      <w:proofErr w:type="gramEnd"/>
    </w:p>
    <w:p w:rsidR="000A609F" w:rsidRDefault="000A609F" w:rsidP="00457CC4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E04BA2">
        <w:t>Implementer</w:t>
      </w:r>
      <w:r>
        <w:t xml:space="preserve"> </w:t>
      </w:r>
      <w:r w:rsidRPr="00E04BA2">
        <w:t xml:space="preserve"> </w:t>
      </w:r>
      <w:r w:rsidRPr="00E04BA2">
        <w:rPr>
          <w:rFonts w:ascii="Courier New" w:eastAsiaTheme="minorHAnsi" w:hAnsi="Courier New" w:cs="Courier New"/>
          <w:color w:val="000000"/>
          <w:sz w:val="20"/>
          <w:szCs w:val="20"/>
        </w:rPr>
        <w:t>public</w:t>
      </w:r>
      <w:proofErr w:type="gramEnd"/>
      <w:r w:rsidRPr="00E04BA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04BA2">
        <w:rPr>
          <w:rFonts w:ascii="Courier New" w:eastAsiaTheme="minorHAnsi" w:hAnsi="Courier New" w:cs="Courier New"/>
          <w:color w:val="000000"/>
          <w:sz w:val="20"/>
          <w:szCs w:val="20"/>
        </w:rPr>
        <w:t>int</w:t>
      </w:r>
      <w:proofErr w:type="spellEnd"/>
      <w:r w:rsidRPr="00E04BA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04BA2">
        <w:rPr>
          <w:rFonts w:ascii="Courier New" w:eastAsiaTheme="minorHAnsi" w:hAnsi="Courier New" w:cs="Courier New"/>
          <w:color w:val="000000"/>
          <w:sz w:val="20"/>
          <w:szCs w:val="20"/>
        </w:rPr>
        <w:t>compareTo</w:t>
      </w:r>
      <w:proofErr w:type="spellEnd"/>
      <w:r w:rsidRPr="00E04BA2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Mountain</w:t>
      </w:r>
      <w:proofErr w:type="spellEnd"/>
      <w:r w:rsidRPr="00E04BA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o)</w:t>
      </w:r>
      <w:r w:rsidRPr="00E04BA2">
        <w:t>, så instan</w:t>
      </w:r>
      <w:ins w:id="18" w:author="Erik Sørensen" w:date="2012-05-30T11:33:00Z">
        <w:r w:rsidR="00446EC9">
          <w:t>s</w:t>
        </w:r>
      </w:ins>
      <w:del w:id="19" w:author="Erik Sørensen" w:date="2012-05-30T11:33:00Z">
        <w:r w:rsidRPr="00E04BA2" w:rsidDel="00446EC9">
          <w:delText>c</w:delText>
        </w:r>
      </w:del>
      <w:r w:rsidRPr="00E04BA2">
        <w:t xml:space="preserve">er af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Mountain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41654F">
        <w:t>kan o</w:t>
      </w:r>
      <w:r w:rsidRPr="00E04BA2">
        <w:t>rdnes efter</w:t>
      </w:r>
      <w:r w:rsidR="00AB6770">
        <w:t xml:space="preserve"> </w:t>
      </w:r>
      <w:proofErr w:type="spellStart"/>
      <w:r w:rsidR="0041654F">
        <w:rPr>
          <w:rFonts w:ascii="Courier New" w:eastAsiaTheme="minorHAnsi" w:hAnsi="Courier New" w:cs="Courier New"/>
          <w:color w:val="000000"/>
          <w:sz w:val="20"/>
          <w:szCs w:val="20"/>
        </w:rPr>
        <w:t>p</w:t>
      </w:r>
      <w:r w:rsidR="0041654F" w:rsidRPr="0041654F">
        <w:rPr>
          <w:rFonts w:ascii="Courier New" w:eastAsiaTheme="minorHAnsi" w:hAnsi="Courier New" w:cs="Courier New"/>
          <w:color w:val="000000"/>
          <w:sz w:val="20"/>
          <w:szCs w:val="20"/>
        </w:rPr>
        <w:t>rominence</w:t>
      </w:r>
      <w:proofErr w:type="spellEnd"/>
      <w:r w:rsidRPr="00E04BA2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A609F">
        <w:t>Hvis flere bjergtoppe</w:t>
      </w:r>
      <w:r>
        <w:t xml:space="preserve"> har samme </w:t>
      </w:r>
      <w:proofErr w:type="spellStart"/>
      <w:r w:rsidR="00B0799A">
        <w:rPr>
          <w:rFonts w:ascii="Courier New" w:eastAsiaTheme="minorHAnsi" w:hAnsi="Courier New" w:cs="Courier New"/>
          <w:color w:val="000000"/>
          <w:sz w:val="20"/>
          <w:szCs w:val="20"/>
        </w:rPr>
        <w:t>p</w:t>
      </w:r>
      <w:r w:rsidR="00B0799A" w:rsidRPr="0041654F">
        <w:rPr>
          <w:rFonts w:ascii="Courier New" w:eastAsiaTheme="minorHAnsi" w:hAnsi="Courier New" w:cs="Courier New"/>
          <w:color w:val="000000"/>
          <w:sz w:val="20"/>
          <w:szCs w:val="20"/>
        </w:rPr>
        <w:t>rominence</w:t>
      </w:r>
      <w:proofErr w:type="spellEnd"/>
      <w:r>
        <w:t xml:space="preserve">, </w:t>
      </w:r>
      <w:r w:rsidR="00B22325">
        <w:t xml:space="preserve">skal disse ordnes </w:t>
      </w:r>
      <w:r>
        <w:t xml:space="preserve">efter </w:t>
      </w:r>
      <w:proofErr w:type="spellStart"/>
      <w:r w:rsidR="0041654F">
        <w:rPr>
          <w:rFonts w:ascii="Courier New" w:hAnsi="Courier New" w:cs="Courier New"/>
          <w:sz w:val="20"/>
          <w:szCs w:val="20"/>
        </w:rPr>
        <w:t>height</w:t>
      </w:r>
      <w:proofErr w:type="spellEnd"/>
      <w:r w:rsidR="009F1443">
        <w:t>.</w:t>
      </w:r>
    </w:p>
    <w:p w:rsidR="00B0799A" w:rsidRDefault="00B0799A" w:rsidP="00457CC4">
      <w:pPr>
        <w:spacing w:after="0"/>
      </w:pPr>
    </w:p>
    <w:p w:rsidR="000A609F" w:rsidRDefault="000A609F" w:rsidP="00457CC4">
      <w:pPr>
        <w:spacing w:after="0"/>
      </w:pPr>
      <w:r w:rsidRPr="00E04BA2">
        <w:t xml:space="preserve">Ved at fjerne </w:t>
      </w:r>
      <w:proofErr w:type="spellStart"/>
      <w:r w:rsidRPr="00E04BA2">
        <w:t>udkommenteringen</w:t>
      </w:r>
      <w:proofErr w:type="spellEnd"/>
      <w:r w:rsidRPr="00E04BA2">
        <w:t xml:space="preserve"> af</w:t>
      </w:r>
      <w:r>
        <w:t xml:space="preserve"> koden i </w:t>
      </w:r>
      <w:proofErr w:type="spellStart"/>
      <w:r>
        <w:t>main-metoden</w:t>
      </w:r>
      <w:proofErr w:type="spellEnd"/>
      <w:r>
        <w:t>, skal der opnås et output som ligner dette:</w:t>
      </w:r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Usorteret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: </w:t>
      </w:r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[Pica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d'Estats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h=3143, pro=1281, lat=42°42'43",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lon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=00°57'23", ran=Pyrenees</w:t>
      </w:r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, Mont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Chaberton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h=3131, pro=1281, lat=44°57'53",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lon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=06°45'06", ran=Alps</w:t>
      </w:r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Pic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de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Bure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h=2709, pro=1268, lat=44°37'38",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lon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=05°56'07", ran=Alps</w:t>
      </w:r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Pic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du Midi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d'Ossau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h=2886, pro=1092, lat=42°48'22",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lon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=-00°25'05", ran=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Pyren</w:t>
      </w:r>
      <w:proofErr w:type="spellEnd"/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ees</w:t>
      </w:r>
      <w:proofErr w:type="spellEnd"/>
      <w:proofErr w:type="gramEnd"/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]</w:t>
      </w:r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Sorteret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: </w:t>
      </w:r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Pic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du Midi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d'Ossau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h=2886, pro=1092, lat=42°48'22",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lon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=-00°25'05", ran=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Pyrene</w:t>
      </w:r>
      <w:proofErr w:type="spellEnd"/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es</w:t>
      </w:r>
      <w:proofErr w:type="spellEnd"/>
      <w:proofErr w:type="gramEnd"/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Pic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de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Bure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h=2709, pro=1268, lat=44°37'38",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lon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=05°56'07", ran=Alps</w:t>
      </w:r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, Mont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Chaberton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h=3131, pro=1281, lat=44°57'53",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lon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=06°45'06", ran=Alps</w:t>
      </w:r>
    </w:p>
    <w:p w:rsidR="00457CC4" w:rsidRPr="00366B00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, Pica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d'Estats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 xml:space="preserve"> h=3143, pro=1281, lat=42°42'43",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lon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=00°57'23", ran=Pyrenees</w:t>
      </w:r>
    </w:p>
    <w:p w:rsidR="00E900B2" w:rsidRDefault="00457CC4" w:rsidP="00457CC4">
      <w:pPr>
        <w:spacing w:after="0"/>
        <w:ind w:left="360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457CC4">
        <w:rPr>
          <w:rFonts w:ascii="Courier New" w:eastAsiaTheme="minorHAnsi" w:hAnsi="Courier New" w:cs="Courier New"/>
          <w:color w:val="000000"/>
          <w:sz w:val="16"/>
          <w:szCs w:val="16"/>
        </w:rPr>
        <w:t>]</w:t>
      </w:r>
    </w:p>
    <w:p w:rsidR="007D67C1" w:rsidRDefault="007D67C1">
      <w:r>
        <w:br w:type="page"/>
      </w:r>
    </w:p>
    <w:p w:rsidR="00DD37BC" w:rsidRDefault="005D3DDA" w:rsidP="00DD37BC">
      <w:pPr>
        <w:spacing w:after="0"/>
      </w:pPr>
      <w:r>
        <w:lastRenderedPageBreak/>
        <w:t>c</w:t>
      </w:r>
      <w:r w:rsidR="00DD37BC" w:rsidRPr="00DD37BC">
        <w:t>)</w:t>
      </w:r>
      <w:r w:rsidR="00CD0735">
        <w:tab/>
      </w:r>
      <w:del w:id="20" w:author="Finn Overgaard Hansen" w:date="2012-05-29T16:03:00Z">
        <w:r w:rsidR="00CD0735" w:rsidDel="00366B00">
          <w:delText>1</w:delText>
        </w:r>
        <w:r w:rsidR="0075292E" w:rsidDel="00366B00">
          <w:delText>0</w:delText>
        </w:r>
      </w:del>
      <w:proofErr w:type="gramStart"/>
      <w:ins w:id="21" w:author="Finn Overgaard Hansen" w:date="2012-05-29T16:03:00Z">
        <w:r w:rsidR="00366B00">
          <w:t>12</w:t>
        </w:r>
      </w:ins>
      <w:r w:rsidR="00CD0735">
        <w:t>%</w:t>
      </w:r>
      <w:proofErr w:type="gramEnd"/>
    </w:p>
    <w:p w:rsidR="00DD37BC" w:rsidRDefault="00DD37BC" w:rsidP="00DD37BC">
      <w:pPr>
        <w:spacing w:after="0"/>
      </w:pPr>
      <w:r>
        <w:t xml:space="preserve">Implementer en klasse med signaturen </w:t>
      </w:r>
      <w:r w:rsidRPr="00DD37B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DD37BC">
        <w:rPr>
          <w:rFonts w:ascii="Courier New" w:eastAsiaTheme="minorHAnsi" w:hAnsi="Courier New" w:cs="Courier New"/>
          <w:color w:val="000000"/>
          <w:sz w:val="20"/>
          <w:szCs w:val="20"/>
        </w:rPr>
        <w:t>class</w:t>
      </w:r>
      <w:proofErr w:type="spellEnd"/>
      <w:r w:rsidRPr="00DD37B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7BC">
        <w:rPr>
          <w:rFonts w:ascii="Courier New" w:eastAsiaTheme="minorHAnsi" w:hAnsi="Courier New" w:cs="Courier New"/>
          <w:color w:val="000000"/>
          <w:sz w:val="20"/>
          <w:szCs w:val="20"/>
        </w:rPr>
        <w:t>Mountain</w:t>
      </w:r>
      <w:r w:rsidR="00BB7043">
        <w:rPr>
          <w:rFonts w:ascii="Courier New" w:eastAsiaTheme="minorHAnsi" w:hAnsi="Courier New" w:cs="Courier New"/>
          <w:color w:val="000000"/>
          <w:sz w:val="20"/>
          <w:szCs w:val="20"/>
        </w:rPr>
        <w:t>Set</w:t>
      </w:r>
      <w:proofErr w:type="spellEnd"/>
      <w:r>
        <w:t>.</w:t>
      </w:r>
    </w:p>
    <w:p w:rsidR="00BB7043" w:rsidRDefault="00DD37BC" w:rsidP="00DD37BC">
      <w:pPr>
        <w:spacing w:after="0"/>
      </w:pPr>
      <w:r>
        <w:t xml:space="preserve">Klassen skal indkapsle en datastruktur af typen </w:t>
      </w:r>
      <w:proofErr w:type="spellStart"/>
      <w:r w:rsidRPr="00DD37BC">
        <w:rPr>
          <w:rFonts w:ascii="Courier New" w:eastAsiaTheme="minorHAnsi" w:hAnsi="Courier New" w:cs="Courier New"/>
          <w:color w:val="000000"/>
          <w:sz w:val="20"/>
          <w:szCs w:val="20"/>
        </w:rPr>
        <w:t>Set&lt;Mountain</w:t>
      </w:r>
      <w:proofErr w:type="spellEnd"/>
      <w:r w:rsidRPr="00DD37BC">
        <w:rPr>
          <w:rFonts w:ascii="Courier New" w:eastAsiaTheme="minorHAnsi" w:hAnsi="Courier New" w:cs="Courier New"/>
          <w:color w:val="000000"/>
          <w:sz w:val="20"/>
          <w:szCs w:val="20"/>
        </w:rPr>
        <w:t>&gt;</w:t>
      </w:r>
      <w:r w:rsidR="005B619B">
        <w:t xml:space="preserve">, </w:t>
      </w:r>
      <w:ins w:id="22" w:author="Finn Overgaard Hansen" w:date="2012-05-29T16:04:00Z">
        <w:r w:rsidR="00366B00">
          <w:t xml:space="preserve">en </w:t>
        </w:r>
        <w:proofErr w:type="spellStart"/>
        <w:r w:rsidR="00366B00">
          <w:t>constructor</w:t>
        </w:r>
        <w:proofErr w:type="spellEnd"/>
        <w:r w:rsidR="00366B00">
          <w:t xml:space="preserve"> </w:t>
        </w:r>
      </w:ins>
      <w:r w:rsidR="005B619B">
        <w:t>samt</w:t>
      </w:r>
      <w:r>
        <w:t xml:space="preserve"> en metode med signaturen</w:t>
      </w:r>
    </w:p>
    <w:p w:rsidR="00DD37BC" w:rsidRDefault="00DD37BC" w:rsidP="00DD37BC">
      <w:pPr>
        <w:spacing w:after="0"/>
      </w:pPr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void</w:t>
      </w:r>
      <w:proofErr w:type="spellEnd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add</w:t>
      </w:r>
      <w:proofErr w:type="spellEnd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Mountain</w:t>
      </w:r>
      <w:proofErr w:type="spellEnd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</w:t>
      </w:r>
      <w:r w:rsidR="00BB7043" w:rsidRPr="00BB7043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="00BB7043">
        <w:t>, som benyttes til indsætning af ét bjerg ad gangen</w:t>
      </w:r>
      <w:ins w:id="23" w:author="Erik Sørensen" w:date="2012-05-30T11:38:00Z">
        <w:r w:rsidR="00446EC9">
          <w:t xml:space="preserve"> i </w:t>
        </w:r>
        <w:proofErr w:type="spellStart"/>
        <w:r w:rsidR="00446EC9">
          <w:t>settet</w:t>
        </w:r>
      </w:ins>
      <w:proofErr w:type="spellEnd"/>
      <w:r w:rsidR="00BB7043">
        <w:t xml:space="preserve">, </w:t>
      </w:r>
      <w:ins w:id="24" w:author="Erik Sørensen" w:date="2012-05-30T11:38:00Z">
        <w:r w:rsidR="00446EC9">
          <w:t xml:space="preserve">som skal holdes </w:t>
        </w:r>
      </w:ins>
      <w:r w:rsidR="00BB7043">
        <w:t xml:space="preserve">sorteret </w:t>
      </w:r>
      <w:proofErr w:type="gramStart"/>
      <w:r w:rsidR="00BB7043">
        <w:t xml:space="preserve">vha.  </w:t>
      </w:r>
      <w:proofErr w:type="spellStart"/>
      <w:r w:rsidR="00BB7043" w:rsidRPr="00BB7043">
        <w:rPr>
          <w:rFonts w:ascii="Courier New" w:eastAsiaTheme="minorHAnsi" w:hAnsi="Courier New" w:cs="Courier New"/>
          <w:color w:val="000000"/>
          <w:sz w:val="20"/>
          <w:szCs w:val="20"/>
        </w:rPr>
        <w:t>compareTo</w:t>
      </w:r>
      <w:proofErr w:type="spellEnd"/>
      <w:proofErr w:type="gramEnd"/>
      <w:r w:rsidR="00BB7043" w:rsidRPr="00BB7043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="00BB7043">
        <w:t xml:space="preserve"> metoden i </w:t>
      </w:r>
      <w:ins w:id="25" w:author="Finn Overgaard Hansen" w:date="2012-05-29T16:12:00Z">
        <w:r w:rsidR="00366B00">
          <w:t xml:space="preserve">klassen </w:t>
        </w:r>
      </w:ins>
      <w:proofErr w:type="spellStart"/>
      <w:r w:rsidR="00BB7043" w:rsidRPr="00BB7043">
        <w:rPr>
          <w:rFonts w:ascii="Courier New" w:eastAsiaTheme="minorHAnsi" w:hAnsi="Courier New" w:cs="Courier New"/>
          <w:color w:val="000000"/>
          <w:sz w:val="20"/>
          <w:szCs w:val="20"/>
        </w:rPr>
        <w:t>Mountain</w:t>
      </w:r>
      <w:proofErr w:type="spellEnd"/>
      <w:r w:rsidR="00BB7043">
        <w:t xml:space="preserve">. </w:t>
      </w:r>
    </w:p>
    <w:p w:rsidR="00BB7043" w:rsidRDefault="00BB7043" w:rsidP="00DD37BC">
      <w:pPr>
        <w:spacing w:after="0"/>
      </w:pPr>
    </w:p>
    <w:p w:rsidR="00BB7043" w:rsidRDefault="00BB7043" w:rsidP="00DD37BC">
      <w:pPr>
        <w:spacing w:after="0"/>
      </w:pPr>
      <w:r>
        <w:t xml:space="preserve">Implementer også </w:t>
      </w:r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static</w:t>
      </w:r>
      <w:proofErr w:type="spellEnd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void</w:t>
      </w:r>
      <w:proofErr w:type="spellEnd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args</w:t>
      </w:r>
      <w:proofErr w:type="spellEnd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t>efter denne algoritme:</w:t>
      </w:r>
    </w:p>
    <w:p w:rsidR="00BB7043" w:rsidRPr="00BB7043" w:rsidRDefault="00BB7043" w:rsidP="00BB7043">
      <w:pPr>
        <w:pStyle w:val="ListParagraph"/>
        <w:numPr>
          <w:ilvl w:val="0"/>
          <w:numId w:val="3"/>
        </w:numPr>
        <w:spacing w:after="0"/>
      </w:pPr>
      <w:r>
        <w:t>erklær og initier en instan</w:t>
      </w:r>
      <w:ins w:id="26" w:author="Finn Overgaard Hansen" w:date="2012-05-29T16:10:00Z">
        <w:r w:rsidR="00366B00">
          <w:t>s</w:t>
        </w:r>
      </w:ins>
      <w:del w:id="27" w:author="Finn Overgaard Hansen" w:date="2012-05-29T16:10:00Z">
        <w:r w:rsidDel="00366B00">
          <w:delText>ce</w:delText>
        </w:r>
      </w:del>
      <w:r>
        <w:t xml:space="preserve"> af </w:t>
      </w:r>
      <w:proofErr w:type="spellStart"/>
      <w:r w:rsidRPr="00DD37BC">
        <w:rPr>
          <w:rFonts w:ascii="Courier New" w:eastAsiaTheme="minorHAnsi" w:hAnsi="Courier New" w:cs="Courier New"/>
          <w:color w:val="000000"/>
          <w:sz w:val="20"/>
          <w:szCs w:val="20"/>
        </w:rPr>
        <w:t>Mountain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Set</w:t>
      </w:r>
      <w:proofErr w:type="spellEnd"/>
    </w:p>
    <w:p w:rsidR="00BB7043" w:rsidRDefault="00614CAA" w:rsidP="00BB7043">
      <w:pPr>
        <w:pStyle w:val="ListParagraph"/>
        <w:numPr>
          <w:ilvl w:val="0"/>
          <w:numId w:val="3"/>
        </w:numPr>
        <w:spacing w:after="0"/>
      </w:pPr>
      <w:r>
        <w:t>læs</w:t>
      </w:r>
      <w:r w:rsidR="00BB7043">
        <w:t xml:space="preserve"> </w:t>
      </w:r>
      <w:proofErr w:type="spellStart"/>
      <w:r>
        <w:rPr>
          <w:i/>
        </w:rPr>
        <w:t>FranskeBjerge.csv</w:t>
      </w:r>
      <w:proofErr w:type="spellEnd"/>
      <w:r>
        <w:t xml:space="preserve"> en linje ad gangen</w:t>
      </w:r>
    </w:p>
    <w:p w:rsidR="00614CAA" w:rsidRPr="00614CAA" w:rsidRDefault="00614CAA" w:rsidP="00BB7043">
      <w:pPr>
        <w:pStyle w:val="ListParagraph"/>
        <w:numPr>
          <w:ilvl w:val="0"/>
          <w:numId w:val="3"/>
        </w:numPr>
        <w:spacing w:after="0"/>
      </w:pPr>
      <w:r>
        <w:t>for hver linje oprettes en instan</w:t>
      </w:r>
      <w:ins w:id="28" w:author="Finn Overgaard Hansen" w:date="2012-05-29T16:10:00Z">
        <w:r w:rsidR="00366B00">
          <w:t>s</w:t>
        </w:r>
      </w:ins>
      <w:del w:id="29" w:author="Finn Overgaard Hansen" w:date="2012-05-29T16:10:00Z">
        <w:r w:rsidDel="00366B00">
          <w:delText>ce</w:delText>
        </w:r>
      </w:del>
      <w:r>
        <w:t xml:space="preserve"> af </w:t>
      </w:r>
      <w:proofErr w:type="spellStart"/>
      <w:r w:rsidRPr="00614CAA">
        <w:rPr>
          <w:rFonts w:ascii="Courier New" w:eastAsiaTheme="minorHAnsi" w:hAnsi="Courier New" w:cs="Courier New"/>
          <w:color w:val="000000"/>
          <w:sz w:val="20"/>
          <w:szCs w:val="20"/>
        </w:rPr>
        <w:t>Mountain</w:t>
      </w:r>
      <w:proofErr w:type="spellEnd"/>
      <w:r>
        <w:t xml:space="preserve">, som indsættes vha. </w:t>
      </w:r>
      <w:proofErr w:type="spellStart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add</w:t>
      </w:r>
      <w:proofErr w:type="spellEnd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>Mountain</w:t>
      </w:r>
      <w:proofErr w:type="spellEnd"/>
      <w:r w:rsidRPr="00BB704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74CC2" w:rsidRPr="00FC040A" w:rsidRDefault="00374CC2" w:rsidP="00FC040A">
      <w:pPr>
        <w:spacing w:after="0"/>
        <w:rPr>
          <w:rFonts w:ascii="Courier New" w:eastAsiaTheme="minorHAnsi" w:hAnsi="Courier New" w:cs="Courier New"/>
          <w:color w:val="000000"/>
          <w:sz w:val="16"/>
          <w:szCs w:val="16"/>
        </w:rPr>
      </w:pPr>
      <w:bookmarkStart w:id="30" w:name="_GoBack"/>
      <w:bookmarkEnd w:id="30"/>
      <w:r w:rsidRPr="00FC040A">
        <w:rPr>
          <w:rFonts w:ascii="Courier New" w:eastAsiaTheme="minorHAnsi" w:hAnsi="Courier New" w:cs="Courier New"/>
          <w:color w:val="000000"/>
          <w:sz w:val="16"/>
          <w:szCs w:val="16"/>
        </w:rPr>
        <w:br w:type="page"/>
      </w:r>
    </w:p>
    <w:p w:rsidR="001D6B84" w:rsidRPr="003749D0" w:rsidRDefault="004048B1" w:rsidP="001D6B84">
      <w:pPr>
        <w:pStyle w:val="Heading1"/>
      </w:pPr>
      <w:r>
        <w:lastRenderedPageBreak/>
        <w:t>Opgave 3</w:t>
      </w:r>
      <w:r w:rsidR="00F461C8">
        <w:t>:</w:t>
      </w:r>
      <w:r w:rsidR="00F461C8">
        <w:tab/>
        <w:t xml:space="preserve">GUI, </w:t>
      </w:r>
      <w:proofErr w:type="spellStart"/>
      <w:r w:rsidR="00F461C8">
        <w:t>Polymorphism</w:t>
      </w:r>
      <w:proofErr w:type="spellEnd"/>
      <w:r w:rsidR="00F461C8">
        <w:t xml:space="preserve"> og lidt File I/O</w:t>
      </w:r>
      <w:r w:rsidR="001D6B84">
        <w:tab/>
      </w:r>
      <w:del w:id="31" w:author="Finn Overgaard Hansen" w:date="2012-05-29T16:04:00Z">
        <w:r w:rsidR="001D6B84" w:rsidDel="00366B00">
          <w:delText>25</w:delText>
        </w:r>
      </w:del>
      <w:proofErr w:type="gramStart"/>
      <w:ins w:id="32" w:author="Finn Overgaard Hansen" w:date="2012-05-29T16:04:00Z">
        <w:r w:rsidR="00366B00">
          <w:t>30</w:t>
        </w:r>
      </w:ins>
      <w:r w:rsidR="001D6B84">
        <w:t>%</w:t>
      </w:r>
      <w:proofErr w:type="gramEnd"/>
    </w:p>
    <w:p w:rsidR="00E52AE0" w:rsidRDefault="00E52AE0" w:rsidP="00943A51">
      <w:pPr>
        <w:spacing w:after="0"/>
        <w:rPr>
          <w:i/>
        </w:rPr>
      </w:pPr>
    </w:p>
    <w:p w:rsidR="001D6B84" w:rsidRDefault="008C070B" w:rsidP="00943A51">
      <w:pPr>
        <w:spacing w:after="0"/>
        <w:rPr>
          <w:i/>
        </w:rPr>
      </w:pPr>
      <w:r>
        <w:rPr>
          <w:i/>
          <w:noProof/>
          <w:lang w:eastAsia="da-D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180340</wp:posOffset>
            </wp:positionV>
            <wp:extent cx="2198370" cy="2339340"/>
            <wp:effectExtent l="19050" t="0" r="0" b="0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6B84">
        <w:rPr>
          <w:i/>
        </w:rPr>
        <w:t xml:space="preserve">Udleveret kode skelet: </w:t>
      </w:r>
      <w:r>
        <w:rPr>
          <w:i/>
        </w:rPr>
        <w:tab/>
      </w:r>
      <w:proofErr w:type="spellStart"/>
      <w:r w:rsidRPr="008C070B">
        <w:rPr>
          <w:i/>
        </w:rPr>
        <w:t>FileIOGUI.java</w:t>
      </w:r>
      <w:proofErr w:type="spellEnd"/>
    </w:p>
    <w:p w:rsidR="00943A51" w:rsidRPr="00943A51" w:rsidRDefault="00943A51" w:rsidP="001D6B84">
      <w:pPr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 w:rsidRPr="00943A51">
        <w:rPr>
          <w:i/>
        </w:rPr>
        <w:t>FileIOInterface.java</w:t>
      </w:r>
      <w:proofErr w:type="spellEnd"/>
    </w:p>
    <w:p w:rsidR="001D6B84" w:rsidRDefault="008C070B" w:rsidP="00F461C8">
      <w:pPr>
        <w:spacing w:after="0"/>
      </w:pPr>
      <w:r w:rsidRPr="008C070B">
        <w:rPr>
          <w:noProof/>
          <w:lang w:eastAsia="da-DK"/>
        </w:rPr>
        <w:t xml:space="preserve"> </w:t>
      </w:r>
      <w:r w:rsidR="00F461C8">
        <w:t>a)</w:t>
      </w:r>
      <w:r w:rsidR="00AE6CEF">
        <w:tab/>
      </w:r>
      <w:del w:id="33" w:author="Finn Overgaard Hansen" w:date="2012-05-29T16:04:00Z">
        <w:r w:rsidR="00AE6CEF" w:rsidDel="00366B00">
          <w:delText>7</w:delText>
        </w:r>
      </w:del>
      <w:proofErr w:type="gramStart"/>
      <w:ins w:id="34" w:author="Finn Overgaard Hansen" w:date="2012-05-29T16:04:00Z">
        <w:r w:rsidR="00366B00">
          <w:t>8</w:t>
        </w:r>
      </w:ins>
      <w:r w:rsidR="00AE6CEF">
        <w:t>%</w:t>
      </w:r>
      <w:proofErr w:type="gramEnd"/>
    </w:p>
    <w:p w:rsidR="00F461C8" w:rsidRDefault="008C070B" w:rsidP="00F461C8">
      <w:pPr>
        <w:spacing w:after="0"/>
      </w:pPr>
      <w:r>
        <w:t xml:space="preserve">Implementer metoden </w:t>
      </w:r>
      <w:proofErr w:type="spellStart"/>
      <w:r w:rsidRPr="008C070B">
        <w:rPr>
          <w:rFonts w:ascii="Courier New" w:eastAsiaTheme="minorHAnsi" w:hAnsi="Courier New" w:cs="Courier New"/>
          <w:color w:val="000000"/>
          <w:sz w:val="20"/>
          <w:szCs w:val="20"/>
        </w:rPr>
        <w:t>makeComponents</w:t>
      </w:r>
      <w:proofErr w:type="spellEnd"/>
      <w:r w:rsidRPr="008C070B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="003C09D4">
        <w:t xml:space="preserve"> i </w:t>
      </w:r>
      <w:proofErr w:type="spellStart"/>
      <w:r w:rsidR="003C09D4" w:rsidRPr="003C09D4">
        <w:rPr>
          <w:rFonts w:ascii="Courier New" w:eastAsiaTheme="minorHAnsi" w:hAnsi="Courier New" w:cs="Courier New"/>
          <w:color w:val="000000"/>
          <w:sz w:val="20"/>
          <w:szCs w:val="20"/>
        </w:rPr>
        <w:t>FileIOGUI</w:t>
      </w:r>
      <w:proofErr w:type="spellEnd"/>
      <w:r w:rsidR="003C09D4">
        <w:t>, så der fremkommer en brugerflade</w:t>
      </w:r>
      <w:ins w:id="35" w:author="Finn Overgaard Hansen" w:date="2012-05-29T16:05:00Z">
        <w:r w:rsidR="00366B00">
          <w:t xml:space="preserve"> som vist på figur 2</w:t>
        </w:r>
      </w:ins>
      <w:r w:rsidR="003C09D4">
        <w:t xml:space="preserve"> indeholdende:</w:t>
      </w:r>
    </w:p>
    <w:p w:rsidR="003C09D4" w:rsidRDefault="003C09D4" w:rsidP="003C09D4">
      <w:pPr>
        <w:pStyle w:val="ListParagraph"/>
        <w:numPr>
          <w:ilvl w:val="0"/>
          <w:numId w:val="7"/>
        </w:numPr>
        <w:spacing w:after="0"/>
      </w:pPr>
      <w:r>
        <w:t xml:space="preserve">Øverst et tekstfelt med en </w:t>
      </w:r>
      <w:proofErr w:type="spellStart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>titledBorder</w:t>
      </w:r>
      <w:proofErr w:type="spellEnd"/>
      <w:r w:rsidR="000E3589">
        <w:t>, visende teksten ”I</w:t>
      </w:r>
      <w:r>
        <w:t>nput”.</w:t>
      </w:r>
    </w:p>
    <w:p w:rsidR="003C09D4" w:rsidRDefault="003C09D4" w:rsidP="003C09D4">
      <w:pPr>
        <w:pStyle w:val="ListParagraph"/>
        <w:numPr>
          <w:ilvl w:val="0"/>
          <w:numId w:val="7"/>
        </w:numPr>
        <w:spacing w:after="0"/>
      </w:pPr>
      <w:r>
        <w:t xml:space="preserve">Til højre et panel med en </w:t>
      </w:r>
      <w:proofErr w:type="spellStart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>titledBorder</w:t>
      </w:r>
      <w:proofErr w:type="spellEnd"/>
      <w:r>
        <w:t xml:space="preserve">, visende teksten ”File”. Panelet skal indeholde 2 </w:t>
      </w:r>
      <w:proofErr w:type="spellStart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>JRadioButtons</w:t>
      </w:r>
      <w:proofErr w:type="spellEnd"/>
      <w:r w:rsidR="000E3589">
        <w:t>, til valg af hhv. ”</w:t>
      </w:r>
      <w:proofErr w:type="spellStart"/>
      <w:r w:rsidR="000E3589">
        <w:t>Text</w:t>
      </w:r>
      <w:proofErr w:type="spellEnd"/>
      <w:r w:rsidR="000E3589">
        <w:t>” eller</w:t>
      </w:r>
      <w:r>
        <w:t xml:space="preserve"> ”</w:t>
      </w:r>
      <w:proofErr w:type="spellStart"/>
      <w:r>
        <w:t>Object</w:t>
      </w:r>
      <w:proofErr w:type="spellEnd"/>
      <w:r>
        <w:t xml:space="preserve">”. </w:t>
      </w:r>
    </w:p>
    <w:p w:rsidR="003C09D4" w:rsidRDefault="003C09D4" w:rsidP="003C09D4">
      <w:pPr>
        <w:pStyle w:val="ListParagraph"/>
        <w:numPr>
          <w:ilvl w:val="0"/>
          <w:numId w:val="7"/>
        </w:numPr>
        <w:spacing w:after="0"/>
      </w:pPr>
      <w:r>
        <w:t>Nederst et panel med 2 knapper, ”</w:t>
      </w:r>
      <w:proofErr w:type="spellStart"/>
      <w:r>
        <w:t>Write</w:t>
      </w:r>
      <w:proofErr w:type="spellEnd"/>
      <w:r>
        <w:t xml:space="preserve"> to file” og ”</w:t>
      </w:r>
      <w:proofErr w:type="spellStart"/>
      <w:r>
        <w:t>Read</w:t>
      </w:r>
      <w:proofErr w:type="spellEnd"/>
      <w:r>
        <w:t xml:space="preserve"> from file”</w:t>
      </w:r>
    </w:p>
    <w:p w:rsidR="00F461C8" w:rsidRDefault="003C09D4" w:rsidP="00F461C8">
      <w:pPr>
        <w:pStyle w:val="ListParagraph"/>
        <w:numPr>
          <w:ilvl w:val="0"/>
          <w:numId w:val="7"/>
        </w:numPr>
        <w:spacing w:after="0"/>
      </w:pPr>
      <w:r>
        <w:t xml:space="preserve">Resten af brugerfladen skal indeholde et </w:t>
      </w:r>
      <w:proofErr w:type="spellStart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>JTextArea</w:t>
      </w:r>
      <w:proofErr w:type="spellEnd"/>
      <w:r>
        <w:t xml:space="preserve"> indeholdt i et </w:t>
      </w:r>
      <w:proofErr w:type="spellStart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>JScrol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</w:t>
      </w:r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>Pane</w:t>
      </w:r>
      <w:proofErr w:type="spellEnd"/>
      <w:r>
        <w:t xml:space="preserve"> med en </w:t>
      </w:r>
      <w:proofErr w:type="spellStart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>titledBorder</w:t>
      </w:r>
      <w:proofErr w:type="spellEnd"/>
      <w:r>
        <w:t>, visende teksten ”Output”.</w:t>
      </w:r>
    </w:p>
    <w:p w:rsidR="00FA6C49" w:rsidRDefault="00FA6C49" w:rsidP="00FA6C49">
      <w:pPr>
        <w:spacing w:after="0"/>
      </w:pPr>
    </w:p>
    <w:p w:rsidR="00366B00" w:rsidRDefault="0040287A" w:rsidP="00F461C8">
      <w:pPr>
        <w:spacing w:after="0"/>
        <w:rPr>
          <w:ins w:id="36" w:author="Finn Overgaard Hansen" w:date="2012-05-29T16:06:00Z"/>
        </w:rPr>
      </w:pP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FileIOInterface.java</w:t>
      </w:r>
      <w:proofErr w:type="spellEnd"/>
      <w:r w:rsidR="00943A51">
        <w:t xml:space="preserve"> er et interface, som erklærer to metoder </w:t>
      </w:r>
      <w:proofErr w:type="spellStart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>void</w:t>
      </w:r>
      <w:proofErr w:type="spellEnd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>writeToFile</w:t>
      </w:r>
      <w:proofErr w:type="spellEnd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>text</w:t>
      </w:r>
      <w:proofErr w:type="spellEnd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="00943A51">
        <w:t xml:space="preserve"> og </w:t>
      </w:r>
      <w:proofErr w:type="spellStart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>readFromFile</w:t>
      </w:r>
      <w:proofErr w:type="spellEnd"/>
      <w:r w:rsidR="00943A51" w:rsidRPr="00943A51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="00943A51">
        <w:t xml:space="preserve">. </w:t>
      </w:r>
    </w:p>
    <w:p w:rsidR="00943A51" w:rsidRDefault="00943A51" w:rsidP="00F461C8">
      <w:pPr>
        <w:spacing w:after="0"/>
      </w:pPr>
      <w:r>
        <w:t xml:space="preserve">Der skal </w:t>
      </w:r>
      <w:del w:id="37" w:author="Erik Sørensen" w:date="2012-05-30T11:41:00Z">
        <w:r w:rsidDel="006D6213">
          <w:delText>laves</w:delText>
        </w:r>
      </w:del>
      <w:r>
        <w:t xml:space="preserve"> </w:t>
      </w:r>
      <w:ins w:id="38" w:author="Finn Overgaard Hansen" w:date="2012-05-29T16:06:00Z">
        <w:r w:rsidR="00366B00">
          <w:t xml:space="preserve">i de følgende implementeres </w:t>
        </w:r>
      </w:ins>
      <w:r>
        <w:t xml:space="preserve">2 klasser, </w:t>
      </w:r>
      <w:ins w:id="39" w:author="Finn Overgaard Hansen" w:date="2012-05-29T16:06:00Z">
        <w:r w:rsidR="00366B00">
          <w:t xml:space="preserve">hhv. </w:t>
        </w:r>
      </w:ins>
      <w:proofErr w:type="spellStart"/>
      <w:ins w:id="40" w:author="Finn Overgaard Hansen" w:date="2012-05-29T16:07:00Z">
        <w:r w:rsidR="00366B00">
          <w:t>TextFile</w:t>
        </w:r>
        <w:proofErr w:type="spellEnd"/>
        <w:r w:rsidR="00366B00">
          <w:t xml:space="preserve"> og </w:t>
        </w:r>
        <w:proofErr w:type="spellStart"/>
        <w:r w:rsidR="00366B00">
          <w:t>ObjFile</w:t>
        </w:r>
      </w:ins>
      <w:proofErr w:type="spellEnd"/>
      <w:ins w:id="41" w:author="Erik Sørensen" w:date="2012-05-30T11:41:00Z">
        <w:r w:rsidR="006D6213">
          <w:t>,</w:t>
        </w:r>
      </w:ins>
      <w:ins w:id="42" w:author="Finn Overgaard Hansen" w:date="2012-05-29T16:07:00Z">
        <w:r w:rsidR="00366B00">
          <w:t xml:space="preserve"> </w:t>
        </w:r>
      </w:ins>
      <w:r>
        <w:t>som implementerer dette interface:</w:t>
      </w:r>
    </w:p>
    <w:p w:rsidR="00FA6C49" w:rsidRDefault="00FA6C49" w:rsidP="00F461C8">
      <w:pPr>
        <w:spacing w:after="0"/>
      </w:pPr>
    </w:p>
    <w:p w:rsidR="00943A51" w:rsidRDefault="00943A51" w:rsidP="00943A51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t>b)</w:t>
      </w:r>
      <w:r w:rsidR="00AE6CEF">
        <w:tab/>
      </w:r>
      <w:del w:id="43" w:author="Finn Overgaard Hansen" w:date="2012-05-29T16:04:00Z">
        <w:r w:rsidR="00AE6CEF" w:rsidDel="00366B00">
          <w:delText>5</w:delText>
        </w:r>
      </w:del>
      <w:proofErr w:type="gramStart"/>
      <w:ins w:id="44" w:author="Finn Overgaard Hansen" w:date="2012-05-29T16:04:00Z">
        <w:r w:rsidR="00366B00">
          <w:t>6</w:t>
        </w:r>
      </w:ins>
      <w:r w:rsidR="00AE6CEF">
        <w:t>%</w:t>
      </w:r>
      <w:proofErr w:type="gramEnd"/>
    </w:p>
    <w:p w:rsidR="0040287A" w:rsidRDefault="00943A51" w:rsidP="00943A51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class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TextFile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implements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FileIOInterface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FA6C49" w:rsidRDefault="00FA6C49" w:rsidP="00943A51">
      <w:pPr>
        <w:spacing w:after="0"/>
      </w:pPr>
      <w:r w:rsidRPr="00FA6C49">
        <w:t>Der skal erklæres et statisk felt</w:t>
      </w:r>
      <w:r>
        <w:t xml:space="preserve"> af typen </w:t>
      </w:r>
      <w:r w:rsidRPr="00097932">
        <w:rPr>
          <w:rFonts w:ascii="Courier New" w:eastAsiaTheme="minorHAnsi" w:hAnsi="Courier New" w:cs="Courier New"/>
          <w:color w:val="000000"/>
          <w:sz w:val="20"/>
          <w:szCs w:val="20"/>
        </w:rPr>
        <w:t>File</w:t>
      </w:r>
      <w:r>
        <w:t xml:space="preserve">, som holder en reference til en fil med navnet </w:t>
      </w:r>
      <w:r w:rsidRPr="00FA6C49">
        <w:t>"Opg4File.txt"</w:t>
      </w:r>
      <w:r>
        <w:t xml:space="preserve">. Metoden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writeToFile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text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A6C49">
        <w:t>, skal</w:t>
      </w:r>
      <w:r>
        <w:t xml:space="preserve"> tilføje </w:t>
      </w:r>
      <w:proofErr w:type="spellStart"/>
      <w:r w:rsidRPr="00FA6C49">
        <w:rPr>
          <w:rFonts w:ascii="Courier New" w:eastAsiaTheme="minorHAnsi" w:hAnsi="Courier New" w:cs="Courier New"/>
          <w:color w:val="000000"/>
          <w:sz w:val="20"/>
          <w:szCs w:val="20"/>
        </w:rPr>
        <w:t>text</w:t>
      </w:r>
      <w:proofErr w:type="spellEnd"/>
      <w:r>
        <w:t xml:space="preserve"> </w:t>
      </w:r>
      <w:del w:id="45" w:author="Erik Sørensen" w:date="2012-05-30T11:43:00Z">
        <w:r w:rsidDel="006D6213">
          <w:delText>som en ny linje i filen</w:delText>
        </w:r>
      </w:del>
      <w:ins w:id="46" w:author="Finn Overgaard Hansen" w:date="2012-05-29T16:07:00Z">
        <w:del w:id="47" w:author="Erik Sørensen" w:date="2012-05-30T11:43:00Z">
          <w:r w:rsidR="00366B00" w:rsidDel="006D6213">
            <w:delText xml:space="preserve"> </w:delText>
          </w:r>
        </w:del>
        <w:proofErr w:type="spellStart"/>
        <w:r w:rsidR="00366B00">
          <w:t>efterflugt</w:t>
        </w:r>
        <w:proofErr w:type="spellEnd"/>
        <w:r w:rsidR="00366B00">
          <w:t xml:space="preserve"> af ”\n”</w:t>
        </w:r>
      </w:ins>
      <w:ins w:id="48" w:author="Erik Sørensen" w:date="2012-05-30T11:43:00Z">
        <w:r w:rsidR="006D6213">
          <w:t xml:space="preserve"> i filen</w:t>
        </w:r>
      </w:ins>
      <w:r>
        <w:t>.</w:t>
      </w:r>
    </w:p>
    <w:p w:rsidR="00FA6C49" w:rsidRDefault="00FA6C49" w:rsidP="00943A51">
      <w:pPr>
        <w:spacing w:after="0"/>
      </w:pPr>
      <w:r>
        <w:t xml:space="preserve">Metoden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readFromFile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FA6C49">
        <w:t>skal</w:t>
      </w:r>
      <w:r>
        <w:t xml:space="preserve"> læse hele filen linje for linje, danne en </w:t>
      </w:r>
      <w:proofErr w:type="spellStart"/>
      <w:r w:rsidRPr="00FA6C49"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t xml:space="preserve"> heraf </w:t>
      </w:r>
      <w:del w:id="49" w:author="Erik Sørensen" w:date="2012-05-30T11:47:00Z">
        <w:r w:rsidDel="00C863C5">
          <w:delText xml:space="preserve">(husk </w:delText>
        </w:r>
        <w:r w:rsidRPr="00FA6C49" w:rsidDel="00C863C5">
          <w:rPr>
            <w:rFonts w:ascii="Courier New" w:eastAsiaTheme="minorHAnsi" w:hAnsi="Courier New" w:cs="Courier New"/>
            <w:color w:val="000000"/>
            <w:sz w:val="20"/>
            <w:szCs w:val="20"/>
          </w:rPr>
          <w:delText>”\n”</w:delText>
        </w:r>
        <w:r w:rsidDel="00C863C5">
          <w:delText xml:space="preserve"> mellem hver linje)</w:delText>
        </w:r>
      </w:del>
      <w:r>
        <w:t xml:space="preserve"> og returnere denne</w:t>
      </w:r>
      <w:ins w:id="50" w:author="Erik Sørensen" w:date="2012-05-30T11:47:00Z">
        <w:r w:rsidR="00C863C5">
          <w:t xml:space="preserve"> (husk </w:t>
        </w:r>
        <w:r w:rsidR="00C863C5" w:rsidRPr="00FA6C49">
          <w:rPr>
            <w:rFonts w:ascii="Courier New" w:eastAsiaTheme="minorHAnsi" w:hAnsi="Courier New" w:cs="Courier New"/>
            <w:color w:val="000000"/>
            <w:sz w:val="20"/>
            <w:szCs w:val="20"/>
          </w:rPr>
          <w:t>”\n”</w:t>
        </w:r>
        <w:r w:rsidR="00C863C5">
          <w:t xml:space="preserve"> mellem hver linje i resultatet)</w:t>
        </w:r>
      </w:ins>
      <w:r>
        <w:t>.</w:t>
      </w:r>
    </w:p>
    <w:p w:rsidR="0040287A" w:rsidRDefault="0040287A" w:rsidP="00F461C8">
      <w:pPr>
        <w:spacing w:after="0"/>
      </w:pPr>
    </w:p>
    <w:p w:rsidR="0040287A" w:rsidRPr="00366B00" w:rsidRDefault="0040287A" w:rsidP="00F461C8">
      <w:pPr>
        <w:spacing w:after="0"/>
        <w:rPr>
          <w:lang w:val="en-US"/>
        </w:rPr>
      </w:pPr>
      <w:r w:rsidRPr="00366B00">
        <w:rPr>
          <w:lang w:val="en-US"/>
        </w:rPr>
        <w:t>c)</w:t>
      </w:r>
      <w:r w:rsidR="00AE6CEF" w:rsidRPr="00366B00">
        <w:rPr>
          <w:lang w:val="en-US"/>
        </w:rPr>
        <w:tab/>
      </w:r>
      <w:del w:id="51" w:author="Finn Overgaard Hansen" w:date="2012-05-29T16:04:00Z">
        <w:r w:rsidR="00AE6CEF" w:rsidRPr="00366B00" w:rsidDel="00366B00">
          <w:rPr>
            <w:lang w:val="en-US"/>
          </w:rPr>
          <w:delText>5</w:delText>
        </w:r>
      </w:del>
      <w:ins w:id="52" w:author="Finn Overgaard Hansen" w:date="2012-05-29T16:04:00Z">
        <w:r w:rsidR="00366B00">
          <w:rPr>
            <w:lang w:val="en-US"/>
          </w:rPr>
          <w:t>6</w:t>
        </w:r>
      </w:ins>
      <w:r w:rsidR="00AE6CEF" w:rsidRPr="00366B00">
        <w:rPr>
          <w:lang w:val="en-US"/>
        </w:rPr>
        <w:t>%</w:t>
      </w:r>
    </w:p>
    <w:p w:rsidR="00FA6C49" w:rsidRPr="00366B00" w:rsidRDefault="00FA6C49" w:rsidP="00F461C8">
      <w:pPr>
        <w:spacing w:after="0"/>
        <w:rPr>
          <w:lang w:val="en-US"/>
        </w:rPr>
      </w:pPr>
      <w:proofErr w:type="gramStart"/>
      <w:r w:rsidRPr="00366B0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366B0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class </w:t>
      </w:r>
      <w:proofErr w:type="spellStart"/>
      <w:r w:rsidR="00097932" w:rsidRPr="00366B0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Obj</w:t>
      </w:r>
      <w:r w:rsidRPr="00366B0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implements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FileIOInterface</w:t>
      </w:r>
      <w:proofErr w:type="spellEnd"/>
      <w:r w:rsidRPr="00366B0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6B0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Serializable</w:t>
      </w:r>
      <w:proofErr w:type="spellEnd"/>
    </w:p>
    <w:p w:rsidR="00097932" w:rsidRDefault="00374CC2" w:rsidP="00374CC2">
      <w:pPr>
        <w:spacing w:after="0"/>
      </w:pPr>
      <w:r w:rsidRPr="00FA6C49">
        <w:t>Der skal erklæres et statisk felt</w:t>
      </w:r>
      <w:r>
        <w:t xml:space="preserve"> af typen </w:t>
      </w:r>
      <w:r w:rsidRPr="00097932">
        <w:rPr>
          <w:rFonts w:ascii="Courier New" w:eastAsiaTheme="minorHAnsi" w:hAnsi="Courier New" w:cs="Courier New"/>
          <w:color w:val="000000"/>
          <w:sz w:val="20"/>
          <w:szCs w:val="20"/>
        </w:rPr>
        <w:t>File</w:t>
      </w:r>
      <w:r>
        <w:t xml:space="preserve">, som holder en reference til en fil med navnet </w:t>
      </w:r>
      <w:r w:rsidR="00097932">
        <w:t>"Opg4File.obj</w:t>
      </w:r>
      <w:r w:rsidRPr="00FA6C49">
        <w:t>"</w:t>
      </w:r>
      <w:r>
        <w:t>.</w:t>
      </w:r>
    </w:p>
    <w:p w:rsidR="00097932" w:rsidRDefault="00097932" w:rsidP="00374CC2">
      <w:pPr>
        <w:spacing w:after="0"/>
      </w:pPr>
      <w:r>
        <w:t xml:space="preserve">Desuden skal klassen have et privat felt </w:t>
      </w:r>
      <w:proofErr w:type="spellStart"/>
      <w:r w:rsidRPr="00097932"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txt</w:t>
      </w:r>
      <w:proofErr w:type="spellEnd"/>
      <w:r>
        <w:t xml:space="preserve">, samt en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getTxt</w:t>
      </w:r>
      <w:proofErr w:type="spellEnd"/>
      <w:r w:rsidRPr="00097932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t xml:space="preserve"> metode til returnering af </w:t>
      </w:r>
      <w:proofErr w:type="spellStart"/>
      <w:r w:rsidRPr="00097932">
        <w:rPr>
          <w:rFonts w:ascii="Courier New" w:eastAsiaTheme="minorHAnsi" w:hAnsi="Courier New" w:cs="Courier New"/>
          <w:color w:val="000000"/>
          <w:sz w:val="20"/>
          <w:szCs w:val="20"/>
        </w:rPr>
        <w:t>txt</w:t>
      </w:r>
      <w:proofErr w:type="spellEnd"/>
      <w:r>
        <w:t>.</w:t>
      </w:r>
      <w:r w:rsidR="00374CC2">
        <w:t xml:space="preserve"> </w:t>
      </w:r>
    </w:p>
    <w:p w:rsidR="00097932" w:rsidRDefault="00374CC2" w:rsidP="00374CC2">
      <w:pPr>
        <w:spacing w:after="0"/>
      </w:pPr>
      <w:r>
        <w:t xml:space="preserve">Metoden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writeToFile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text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A6C49">
        <w:t xml:space="preserve"> skal</w:t>
      </w:r>
      <w:r w:rsidR="00097932">
        <w:t xml:space="preserve">: </w:t>
      </w:r>
    </w:p>
    <w:p w:rsidR="00374CC2" w:rsidRDefault="00097932" w:rsidP="00097932">
      <w:pPr>
        <w:pStyle w:val="ListParagraph"/>
        <w:numPr>
          <w:ilvl w:val="0"/>
          <w:numId w:val="9"/>
        </w:numPr>
        <w:spacing w:after="0"/>
      </w:pPr>
      <w:r>
        <w:t>sætte</w:t>
      </w:r>
      <w:r w:rsidR="00374CC2">
        <w:t xml:space="preserve"> </w:t>
      </w:r>
      <w:proofErr w:type="spellStart"/>
      <w:r w:rsidRPr="00097932">
        <w:rPr>
          <w:rFonts w:ascii="Courier New" w:eastAsiaTheme="minorHAnsi" w:hAnsi="Courier New" w:cs="Courier New"/>
          <w:color w:val="000000"/>
          <w:sz w:val="20"/>
          <w:szCs w:val="20"/>
        </w:rPr>
        <w:t>txt</w:t>
      </w:r>
      <w:proofErr w:type="spellEnd"/>
      <w:r>
        <w:t xml:space="preserve"> til </w:t>
      </w:r>
      <w:proofErr w:type="spellStart"/>
      <w:r w:rsidR="00374CC2" w:rsidRPr="00097932">
        <w:rPr>
          <w:rFonts w:ascii="Courier New" w:eastAsiaTheme="minorHAnsi" w:hAnsi="Courier New" w:cs="Courier New"/>
          <w:color w:val="000000"/>
          <w:sz w:val="20"/>
          <w:szCs w:val="20"/>
        </w:rPr>
        <w:t>text</w:t>
      </w:r>
      <w:proofErr w:type="spellEnd"/>
      <w:r w:rsidR="00374CC2">
        <w:t xml:space="preserve"> </w:t>
      </w:r>
    </w:p>
    <w:p w:rsidR="00097932" w:rsidRDefault="00097932" w:rsidP="00097932">
      <w:pPr>
        <w:pStyle w:val="ListParagraph"/>
        <w:numPr>
          <w:ilvl w:val="0"/>
          <w:numId w:val="9"/>
        </w:numPr>
        <w:spacing w:after="0"/>
      </w:pPr>
      <w:r>
        <w:t xml:space="preserve">gemme hele </w:t>
      </w:r>
      <w:del w:id="53" w:author="Finn Overgaard Hansen" w:date="2012-05-29T16:07:00Z">
        <w:r w:rsidDel="00366B00">
          <w:delText xml:space="preserve">objectet </w:delText>
        </w:r>
      </w:del>
      <w:ins w:id="54" w:author="Finn Overgaard Hansen" w:date="2012-05-29T16:07:00Z">
        <w:r w:rsidR="00366B00">
          <w:t xml:space="preserve">objektet </w:t>
        </w:r>
      </w:ins>
      <w:r>
        <w:t>i filen ved navn "Opg4File.obj</w:t>
      </w:r>
      <w:r w:rsidRPr="00FA6C49">
        <w:t>"</w:t>
      </w:r>
    </w:p>
    <w:p w:rsidR="00000000" w:rsidRDefault="00EA3A17">
      <w:pPr>
        <w:pStyle w:val="ListParagraph"/>
        <w:spacing w:after="0"/>
        <w:pPrChange w:id="55" w:author="Erik Sørensen" w:date="2012-05-30T12:17:00Z">
          <w:pPr>
            <w:pStyle w:val="ListParagraph"/>
            <w:numPr>
              <w:numId w:val="9"/>
            </w:numPr>
            <w:spacing w:after="0"/>
            <w:ind w:hanging="360"/>
          </w:pPr>
        </w:pPrChange>
      </w:pPr>
    </w:p>
    <w:p w:rsidR="00374CC2" w:rsidRDefault="00374CC2" w:rsidP="00374CC2">
      <w:pPr>
        <w:spacing w:after="0"/>
      </w:pPr>
      <w:r>
        <w:t xml:space="preserve">Metoden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readFromFile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FA6C49">
        <w:t>skal</w:t>
      </w:r>
      <w:r>
        <w:t xml:space="preserve"> læse </w:t>
      </w:r>
      <w:r w:rsidR="00097932">
        <w:t>et obje</w:t>
      </w:r>
      <w:ins w:id="56" w:author="Erik Sørensen" w:date="2012-05-30T11:44:00Z">
        <w:r w:rsidR="006D6213">
          <w:t>k</w:t>
        </w:r>
      </w:ins>
      <w:del w:id="57" w:author="Erik Sørensen" w:date="2012-05-30T11:44:00Z">
        <w:r w:rsidR="00097932" w:rsidDel="006D6213">
          <w:delText>c</w:delText>
        </w:r>
      </w:del>
      <w:r w:rsidR="00097932">
        <w:t xml:space="preserve">t af typen </w:t>
      </w:r>
      <w:proofErr w:type="spellStart"/>
      <w:r w:rsidR="00097932" w:rsidRPr="00097932">
        <w:rPr>
          <w:rFonts w:ascii="Courier New" w:eastAsiaTheme="minorHAnsi" w:hAnsi="Courier New" w:cs="Courier New"/>
          <w:color w:val="000000"/>
          <w:sz w:val="20"/>
          <w:szCs w:val="20"/>
        </w:rPr>
        <w:t>ObjFile</w:t>
      </w:r>
      <w:proofErr w:type="spellEnd"/>
      <w:r w:rsidR="00097932">
        <w:t xml:space="preserve"> og returnere </w:t>
      </w:r>
      <w:ins w:id="58" w:author="Finn Overgaard Hansen" w:date="2012-05-29T16:08:00Z">
        <w:r w:rsidR="00366B00">
          <w:t xml:space="preserve">det indlæste vha. metoden </w:t>
        </w:r>
      </w:ins>
      <w:proofErr w:type="spellStart"/>
      <w:r w:rsidR="00097932">
        <w:rPr>
          <w:rFonts w:ascii="Courier New" w:eastAsiaTheme="minorHAnsi" w:hAnsi="Courier New" w:cs="Courier New"/>
          <w:color w:val="000000"/>
          <w:sz w:val="20"/>
          <w:szCs w:val="20"/>
        </w:rPr>
        <w:t>getTxt</w:t>
      </w:r>
      <w:proofErr w:type="spellEnd"/>
      <w:r w:rsidR="00097932" w:rsidRPr="00097932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="00097932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374CC2" w:rsidRDefault="00374CC2" w:rsidP="00F461C8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374CC2" w:rsidRPr="00097932" w:rsidRDefault="00097932" w:rsidP="00F461C8">
      <w:pPr>
        <w:spacing w:after="0"/>
      </w:pPr>
      <w:r w:rsidRPr="00097932">
        <w:t>d)</w:t>
      </w:r>
      <w:r w:rsidR="00AE6CEF">
        <w:tab/>
      </w:r>
      <w:del w:id="59" w:author="Finn Overgaard Hansen" w:date="2012-05-29T16:05:00Z">
        <w:r w:rsidR="00AE6CEF" w:rsidDel="00366B00">
          <w:delText>8</w:delText>
        </w:r>
      </w:del>
      <w:proofErr w:type="gramStart"/>
      <w:ins w:id="60" w:author="Finn Overgaard Hansen" w:date="2012-05-29T16:05:00Z">
        <w:r w:rsidR="00366B00">
          <w:t>10</w:t>
        </w:r>
      </w:ins>
      <w:r w:rsidR="00AE6CEF">
        <w:t>%</w:t>
      </w:r>
      <w:proofErr w:type="gramEnd"/>
    </w:p>
    <w:p w:rsidR="00097932" w:rsidRDefault="003C09D4" w:rsidP="00F461C8">
      <w:pPr>
        <w:spacing w:after="0"/>
      </w:pPr>
      <w:proofErr w:type="spellStart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FileIOGUI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t xml:space="preserve">indeholder en indre klasse, </w:t>
      </w:r>
      <w:proofErr w:type="spellStart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>ButtonListener</w:t>
      </w:r>
      <w:proofErr w:type="spellEnd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>implements</w:t>
      </w:r>
      <w:proofErr w:type="spellEnd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3C09D4">
        <w:rPr>
          <w:rFonts w:ascii="Courier New" w:eastAsiaTheme="minorHAnsi" w:hAnsi="Courier New" w:cs="Courier New"/>
          <w:color w:val="000000"/>
          <w:sz w:val="20"/>
          <w:szCs w:val="20"/>
        </w:rPr>
        <w:t>ActionListener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. </w:t>
      </w:r>
      <w:r w:rsidRPr="003C09D4">
        <w:t>En</w:t>
      </w:r>
      <w:r>
        <w:t xml:space="preserve"> </w:t>
      </w:r>
      <w:proofErr w:type="spellStart"/>
      <w:r>
        <w:t>instance</w:t>
      </w:r>
      <w:proofErr w:type="spellEnd"/>
      <w:r>
        <w:t xml:space="preserve"> af denne skal benyttes af de to </w:t>
      </w:r>
      <w:r w:rsidR="0040287A">
        <w:t xml:space="preserve">knapper </w:t>
      </w:r>
      <w:r w:rsidR="00097932">
        <w:t>”</w:t>
      </w:r>
      <w:proofErr w:type="spellStart"/>
      <w:r w:rsidR="00097932">
        <w:t>Write</w:t>
      </w:r>
      <w:proofErr w:type="spellEnd"/>
      <w:r w:rsidR="00097932">
        <w:t xml:space="preserve"> to file” og ”</w:t>
      </w:r>
      <w:proofErr w:type="spellStart"/>
      <w:r w:rsidR="00097932">
        <w:t>Read</w:t>
      </w:r>
      <w:proofErr w:type="spellEnd"/>
      <w:r w:rsidR="00097932">
        <w:t xml:space="preserve"> from file”</w:t>
      </w:r>
      <w:r w:rsidR="0040287A">
        <w:t>.</w:t>
      </w:r>
      <w:r w:rsidR="00097932">
        <w:t xml:space="preserve"> Der skal benyttes </w:t>
      </w:r>
      <w:proofErr w:type="spellStart"/>
      <w:r w:rsidR="00097932">
        <w:t>polymorfi</w:t>
      </w:r>
      <w:proofErr w:type="spellEnd"/>
      <w:r w:rsidR="00097932">
        <w:t>:</w:t>
      </w:r>
    </w:p>
    <w:p w:rsidR="00F461C8" w:rsidRDefault="00AE60B7" w:rsidP="00AE60B7">
      <w:pPr>
        <w:pStyle w:val="ListParagraph"/>
        <w:numPr>
          <w:ilvl w:val="0"/>
          <w:numId w:val="10"/>
        </w:numPr>
        <w:spacing w:after="0"/>
      </w:pPr>
      <w:r>
        <w:t xml:space="preserve">Et privat felt af typen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FileIOInterface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fileIO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AE60B7">
        <w:t>er allerede erklæret i den udleverede fil</w:t>
      </w:r>
    </w:p>
    <w:p w:rsidR="00F461C8" w:rsidRDefault="00AE60B7" w:rsidP="00AE60B7">
      <w:pPr>
        <w:pStyle w:val="ListParagraph"/>
        <w:numPr>
          <w:ilvl w:val="0"/>
          <w:numId w:val="10"/>
        </w:numPr>
        <w:spacing w:after="0"/>
      </w:pPr>
      <w:r>
        <w:t xml:space="preserve">implementer </w:t>
      </w:r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>void</w:t>
      </w:r>
      <w:proofErr w:type="spellEnd"/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>actionPerformed</w:t>
      </w:r>
      <w:proofErr w:type="spellEnd"/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>ActionEvent</w:t>
      </w:r>
      <w:proofErr w:type="spellEnd"/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e)</w:t>
      </w:r>
      <w:r>
        <w:t xml:space="preserve">, så </w:t>
      </w:r>
      <w:proofErr w:type="spellStart"/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>fileIO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AE60B7">
        <w:t>initialiseres</w:t>
      </w:r>
      <w:r>
        <w:t xml:space="preserve"> til en ny </w:t>
      </w:r>
      <w:proofErr w:type="spellStart"/>
      <w:r>
        <w:t>instance</w:t>
      </w:r>
      <w:proofErr w:type="spellEnd"/>
      <w:r>
        <w:t xml:space="preserve"> af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TextFile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AE60B7">
        <w:t>eller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ObjFile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AE60B7">
        <w:t>afh</w:t>
      </w:r>
      <w:r>
        <w:t>ængigt af hvilken radioknap der er valgt.</w:t>
      </w:r>
    </w:p>
    <w:p w:rsidR="00AE60B7" w:rsidRPr="00AE60B7" w:rsidRDefault="00AE60B7" w:rsidP="00AE60B7">
      <w:pPr>
        <w:pStyle w:val="ListParagraph"/>
        <w:numPr>
          <w:ilvl w:val="0"/>
          <w:numId w:val="10"/>
        </w:numPr>
        <w:spacing w:after="0"/>
      </w:pPr>
      <w:r>
        <w:t>Hvis der er klikket på ”</w:t>
      </w:r>
      <w:proofErr w:type="spellStart"/>
      <w:r>
        <w:t>Write</w:t>
      </w:r>
      <w:proofErr w:type="spellEnd"/>
      <w:r>
        <w:t xml:space="preserve"> to </w:t>
      </w:r>
      <w:proofErr w:type="gramStart"/>
      <w:r>
        <w:t>file” ,</w:t>
      </w:r>
      <w:proofErr w:type="gramEnd"/>
      <w:r>
        <w:t xml:space="preserve"> kaldes  </w:t>
      </w:r>
      <w:proofErr w:type="spellStart"/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>fileIO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writeToFile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text</w:t>
      </w:r>
      <w:proofErr w:type="spellEnd"/>
      <w:r w:rsidRPr="00943A51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AE60B7">
        <w:t>med teksten fra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Input-feltet</w:t>
      </w:r>
    </w:p>
    <w:p w:rsidR="00AE60B7" w:rsidRDefault="00AE60B7" w:rsidP="00AE60B7">
      <w:pPr>
        <w:pStyle w:val="ListParagraph"/>
        <w:numPr>
          <w:ilvl w:val="0"/>
          <w:numId w:val="10"/>
        </w:numPr>
        <w:spacing w:after="0"/>
      </w:pPr>
      <w:r>
        <w:t>Hvis der er klikket på ”</w:t>
      </w:r>
      <w:proofErr w:type="spellStart"/>
      <w:r>
        <w:t>Read</w:t>
      </w:r>
      <w:proofErr w:type="spellEnd"/>
      <w:r>
        <w:t xml:space="preserve"> from </w:t>
      </w:r>
      <w:proofErr w:type="gramStart"/>
      <w:r>
        <w:t>file” ,</w:t>
      </w:r>
      <w:proofErr w:type="gramEnd"/>
      <w:r>
        <w:t xml:space="preserve"> kaldes </w:t>
      </w:r>
      <w:proofErr w:type="spellStart"/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>fileIO.readFromFile</w:t>
      </w:r>
      <w:proofErr w:type="spellEnd"/>
      <w:r w:rsidRPr="00AE60B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AE6CEF">
        <w:t>, og den returnerede tekst skrives 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Output</w:t>
      </w:r>
      <w:r w:rsidR="00AE6CEF" w:rsidRPr="00AE6CEF">
        <w:t>-vinduet</w:t>
      </w:r>
    </w:p>
    <w:p w:rsidR="00AE6CEF" w:rsidRDefault="00AE6CEF" w:rsidP="00AE60B7">
      <w:pPr>
        <w:pStyle w:val="ListParagraph"/>
        <w:numPr>
          <w:ilvl w:val="0"/>
          <w:numId w:val="10"/>
        </w:numPr>
        <w:spacing w:after="0"/>
      </w:pPr>
      <w:r>
        <w:t xml:space="preserve">Hvis der forsøges læst fra en fil, som ikke er oprettet, skal der skrives en passende meddelelse i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Output</w:t>
      </w:r>
      <w:r w:rsidRPr="00AE6CEF">
        <w:t>-vinduet</w:t>
      </w:r>
      <w:r>
        <w:t>.</w:t>
      </w:r>
    </w:p>
    <w:p w:rsidR="004048B1" w:rsidRDefault="004048B1">
      <w:r>
        <w:br w:type="page"/>
      </w:r>
    </w:p>
    <w:p w:rsidR="004048B1" w:rsidRDefault="00380AEB" w:rsidP="004048B1">
      <w:pPr>
        <w:pStyle w:val="Heading1"/>
      </w:pPr>
      <w:r>
        <w:lastRenderedPageBreak/>
        <w:t>Opgave 4</w:t>
      </w:r>
      <w:r w:rsidR="004048B1">
        <w:t>:</w:t>
      </w:r>
      <w:r w:rsidR="004048B1">
        <w:tab/>
      </w:r>
      <w:proofErr w:type="gramStart"/>
      <w:r w:rsidR="002158D8">
        <w:t>Find  ”</w:t>
      </w:r>
      <w:r w:rsidR="002158D8" w:rsidRPr="002158D8">
        <w:rPr>
          <w:i/>
        </w:rPr>
        <w:t>ru</w:t>
      </w:r>
      <w:r w:rsidR="002158D8">
        <w:rPr>
          <w:i/>
        </w:rPr>
        <w:t>ns</w:t>
      </w:r>
      <w:proofErr w:type="gramEnd"/>
      <w:r w:rsidR="002158D8">
        <w:t>” i</w:t>
      </w:r>
      <w:r w:rsidR="004048B1">
        <w:t xml:space="preserve"> arrays</w:t>
      </w:r>
      <w:r w:rsidR="004048B1">
        <w:tab/>
      </w:r>
      <w:del w:id="61" w:author="Finn Overgaard Hansen" w:date="2012-05-29T16:08:00Z">
        <w:r w:rsidR="004048B1" w:rsidDel="00366B00">
          <w:delText>25</w:delText>
        </w:r>
      </w:del>
      <w:ins w:id="62" w:author="Finn Overgaard Hansen" w:date="2012-05-29T16:08:00Z">
        <w:r w:rsidR="00366B00">
          <w:t>20</w:t>
        </w:r>
      </w:ins>
      <w:r w:rsidR="004048B1">
        <w:t>%</w:t>
      </w:r>
    </w:p>
    <w:p w:rsidR="004048B1" w:rsidRDefault="004048B1" w:rsidP="004048B1">
      <w:pPr>
        <w:spacing w:after="0"/>
        <w:rPr>
          <w:i/>
        </w:rPr>
      </w:pPr>
    </w:p>
    <w:p w:rsidR="004048B1" w:rsidRDefault="004048B1" w:rsidP="004048B1">
      <w:pPr>
        <w:spacing w:after="0"/>
      </w:pPr>
      <w:r w:rsidRPr="00A82056">
        <w:rPr>
          <w:i/>
        </w:rPr>
        <w:t>Definition:</w:t>
      </w:r>
      <w:r>
        <w:t xml:space="preserve"> Et </w:t>
      </w:r>
      <w:r>
        <w:rPr>
          <w:i/>
        </w:rPr>
        <w:t>run</w:t>
      </w:r>
      <w:r>
        <w:t xml:space="preserve"> er en sekvens af ens værdier i et array. Fx. har arrayet [2, 3, 3, 3, 2, 4, 4, 2, 1</w:t>
      </w:r>
      <w:r w:rsidRPr="00A82056">
        <w:t>, 1]</w:t>
      </w:r>
      <w:r>
        <w:t xml:space="preserve"> tre </w:t>
      </w:r>
      <w:r>
        <w:rPr>
          <w:i/>
        </w:rPr>
        <w:t>runs</w:t>
      </w:r>
      <w:r>
        <w:t>, nemlig (3, 3, 3), (4, 4) og (1, 1).</w:t>
      </w:r>
    </w:p>
    <w:p w:rsidR="00FD3D2B" w:rsidRDefault="00FD3D2B" w:rsidP="004048B1">
      <w:pPr>
        <w:spacing w:after="0"/>
      </w:pPr>
    </w:p>
    <w:p w:rsidR="004048B1" w:rsidRPr="00A82056" w:rsidRDefault="004048B1" w:rsidP="004048B1">
      <w:pPr>
        <w:spacing w:after="0"/>
      </w:pPr>
      <w:r>
        <w:t xml:space="preserve">I denne opgave skal sådanne </w:t>
      </w:r>
      <w:r>
        <w:rPr>
          <w:i/>
        </w:rPr>
        <w:t>runs</w:t>
      </w:r>
      <w:r>
        <w:t xml:space="preserve"> findes og udskrives.</w:t>
      </w:r>
    </w:p>
    <w:p w:rsidR="004048B1" w:rsidRDefault="004048B1" w:rsidP="004048B1">
      <w:pPr>
        <w:spacing w:after="0"/>
      </w:pPr>
    </w:p>
    <w:p w:rsidR="004048B1" w:rsidRDefault="004048B1" w:rsidP="004048B1">
      <w:pPr>
        <w:spacing w:after="0"/>
      </w:pPr>
      <w:r>
        <w:t>a)</w:t>
      </w:r>
      <w:r>
        <w:tab/>
      </w:r>
      <w:proofErr w:type="gramStart"/>
      <w:r>
        <w:t>5%</w:t>
      </w:r>
      <w:proofErr w:type="gramEnd"/>
    </w:p>
    <w:p w:rsidR="004048B1" w:rsidRDefault="004048B1" w:rsidP="004048B1">
      <w:pPr>
        <w:spacing w:after="0"/>
      </w:pPr>
      <w:r>
        <w:t xml:space="preserve">Implementer en klasse </w:t>
      </w:r>
      <w:r w:rsidRPr="00E81007">
        <w:rPr>
          <w:rFonts w:ascii="Courier New" w:hAnsi="Courier New" w:cs="Courier New"/>
          <w:sz w:val="20"/>
          <w:szCs w:val="20"/>
        </w:rPr>
        <w:t>Die</w:t>
      </w:r>
      <w:r>
        <w:t>, som kan simulere kast med en ”terning” med et vilkårligt antal sider (dog mindst 2, svarende til kast med en mønt). Klassen skal implementere følgende:</w:t>
      </w:r>
    </w:p>
    <w:p w:rsidR="004048B1" w:rsidRDefault="004048B1" w:rsidP="004048B1">
      <w:pPr>
        <w:pStyle w:val="ListParagraph"/>
        <w:numPr>
          <w:ilvl w:val="0"/>
          <w:numId w:val="4"/>
        </w:numPr>
        <w:spacing w:after="0"/>
      </w:pPr>
      <w:r w:rsidRPr="00E81007">
        <w:rPr>
          <w:rFonts w:ascii="Courier New" w:hAnsi="Courier New" w:cs="Courier New"/>
          <w:sz w:val="20"/>
          <w:szCs w:val="20"/>
        </w:rPr>
        <w:t>public Die(</w:t>
      </w:r>
      <w:proofErr w:type="spellStart"/>
      <w:r w:rsidRPr="00E8100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81007">
        <w:rPr>
          <w:rFonts w:ascii="Courier New" w:hAnsi="Courier New" w:cs="Courier New"/>
          <w:sz w:val="20"/>
          <w:szCs w:val="20"/>
        </w:rPr>
        <w:t xml:space="preserve"> max)</w:t>
      </w:r>
      <w:r>
        <w:t xml:space="preserve"> </w:t>
      </w:r>
      <w:proofErr w:type="gramStart"/>
      <w:r>
        <w:t>//</w:t>
      </w:r>
      <w:proofErr w:type="gramEnd"/>
      <w:r>
        <w:t xml:space="preserve"> </w:t>
      </w:r>
      <w:proofErr w:type="spellStart"/>
      <w:r>
        <w:t>Constructor</w:t>
      </w:r>
      <w:proofErr w:type="spellEnd"/>
      <w:r>
        <w:t xml:space="preserve"> som tager antal sider på terningen som parameter</w:t>
      </w:r>
    </w:p>
    <w:p w:rsidR="004048B1" w:rsidRDefault="004048B1" w:rsidP="004048B1">
      <w:pPr>
        <w:pStyle w:val="ListParagraph"/>
        <w:numPr>
          <w:ilvl w:val="0"/>
          <w:numId w:val="4"/>
        </w:numPr>
        <w:spacing w:after="0"/>
      </w:pPr>
      <w:r w:rsidRPr="00E81007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E8100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810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1007">
        <w:rPr>
          <w:rFonts w:ascii="Courier New" w:hAnsi="Courier New" w:cs="Courier New"/>
          <w:sz w:val="20"/>
          <w:szCs w:val="20"/>
        </w:rPr>
        <w:t>throwDie</w:t>
      </w:r>
      <w:proofErr w:type="spellEnd"/>
      <w:r w:rsidRPr="00E81007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proofErr w:type="gramStart"/>
      <w:r>
        <w:t>//</w:t>
      </w:r>
      <w:proofErr w:type="gramEnd"/>
      <w:r>
        <w:t xml:space="preserve"> returnerer et tilfældigt tal mellem 1 og </w:t>
      </w:r>
      <w:r w:rsidRPr="009A2FA3">
        <w:rPr>
          <w:rFonts w:ascii="Courier New" w:hAnsi="Courier New" w:cs="Courier New"/>
          <w:sz w:val="20"/>
          <w:szCs w:val="20"/>
        </w:rPr>
        <w:t>max</w:t>
      </w:r>
      <w:r>
        <w:t xml:space="preserve">, begge </w:t>
      </w:r>
      <w:proofErr w:type="spellStart"/>
      <w:r>
        <w:t>inclusive</w:t>
      </w:r>
      <w:proofErr w:type="spellEnd"/>
      <w:r>
        <w:t>.</w:t>
      </w:r>
    </w:p>
    <w:p w:rsidR="004048B1" w:rsidRDefault="004048B1" w:rsidP="004048B1">
      <w:pPr>
        <w:spacing w:after="0"/>
      </w:pPr>
    </w:p>
    <w:p w:rsidR="004048B1" w:rsidRDefault="004048B1" w:rsidP="004048B1">
      <w:pPr>
        <w:spacing w:after="0"/>
      </w:pPr>
      <w:r>
        <w:t>b)</w:t>
      </w:r>
      <w:r>
        <w:tab/>
      </w:r>
      <w:del w:id="63" w:author="Finn Overgaard Hansen" w:date="2012-05-29T16:08:00Z">
        <w:r w:rsidDel="00366B00">
          <w:delText>8</w:delText>
        </w:r>
      </w:del>
      <w:proofErr w:type="gramStart"/>
      <w:ins w:id="64" w:author="Finn Overgaard Hansen" w:date="2012-05-29T16:08:00Z">
        <w:r w:rsidR="00366B00">
          <w:t>5</w:t>
        </w:r>
      </w:ins>
      <w:r>
        <w:t>%</w:t>
      </w:r>
      <w:proofErr w:type="gramEnd"/>
    </w:p>
    <w:p w:rsidR="004048B1" w:rsidRDefault="004048B1" w:rsidP="004048B1">
      <w:pPr>
        <w:spacing w:after="0"/>
      </w:pPr>
      <w:r>
        <w:t xml:space="preserve">Implementer en klasse </w:t>
      </w:r>
      <w:proofErr w:type="spellStart"/>
      <w:r w:rsidRPr="00350B67">
        <w:rPr>
          <w:rFonts w:ascii="Courier New" w:hAnsi="Courier New" w:cs="Courier New"/>
          <w:sz w:val="20"/>
          <w:szCs w:val="20"/>
        </w:rPr>
        <w:t>DieAnalyser</w:t>
      </w:r>
      <w:proofErr w:type="spellEnd"/>
      <w:r>
        <w:t xml:space="preserve">, som benytter </w:t>
      </w:r>
      <w:proofErr w:type="spellStart"/>
      <w:r w:rsidRPr="00350B67">
        <w:rPr>
          <w:rFonts w:ascii="Courier New" w:hAnsi="Courier New" w:cs="Courier New"/>
          <w:sz w:val="20"/>
          <w:szCs w:val="20"/>
        </w:rPr>
        <w:t>Die</w:t>
      </w:r>
      <w:r>
        <w:t>-klassen</w:t>
      </w:r>
      <w:proofErr w:type="spellEnd"/>
      <w:r>
        <w:t xml:space="preserve"> til at erklære og fylde et array af </w:t>
      </w:r>
      <w:proofErr w:type="spellStart"/>
      <w:r>
        <w:t>int</w:t>
      </w:r>
      <w:proofErr w:type="spellEnd"/>
      <w:r>
        <w:t>:</w:t>
      </w:r>
    </w:p>
    <w:p w:rsidR="004048B1" w:rsidRDefault="004048B1" w:rsidP="004048B1">
      <w:pPr>
        <w:pStyle w:val="ListParagraph"/>
        <w:numPr>
          <w:ilvl w:val="0"/>
          <w:numId w:val="5"/>
        </w:numPr>
        <w:spacing w:after="0"/>
      </w:pPr>
      <w:r w:rsidRPr="00350B67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350B67">
        <w:rPr>
          <w:rFonts w:ascii="Courier New" w:hAnsi="Courier New" w:cs="Courier New"/>
          <w:sz w:val="20"/>
          <w:szCs w:val="20"/>
        </w:rPr>
        <w:t>DieAnalyser</w:t>
      </w:r>
      <w:proofErr w:type="spellEnd"/>
      <w:r w:rsidRPr="00350B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50B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50B67">
        <w:rPr>
          <w:rFonts w:ascii="Courier New" w:hAnsi="Courier New" w:cs="Courier New"/>
          <w:sz w:val="20"/>
          <w:szCs w:val="20"/>
        </w:rPr>
        <w:t xml:space="preserve"> max, </w:t>
      </w:r>
      <w:proofErr w:type="spellStart"/>
      <w:r w:rsidRPr="00350B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50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0B67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350B67">
        <w:rPr>
          <w:rFonts w:ascii="Courier New" w:hAnsi="Courier New" w:cs="Courier New"/>
          <w:sz w:val="20"/>
          <w:szCs w:val="20"/>
        </w:rPr>
        <w:t>)</w:t>
      </w:r>
      <w:r>
        <w:t xml:space="preserve"> </w:t>
      </w:r>
      <w:proofErr w:type="gramStart"/>
      <w:r>
        <w:t>//</w:t>
      </w:r>
      <w:proofErr w:type="gramEnd"/>
      <w:r w:rsidRPr="00350B67">
        <w:t xml:space="preserve"> </w:t>
      </w:r>
      <w:proofErr w:type="spellStart"/>
      <w:r>
        <w:t>Constructor</w:t>
      </w:r>
      <w:proofErr w:type="spellEnd"/>
      <w:r>
        <w:t xml:space="preserve"> som tager antal sider og størrelsen på arrayet som parametre</w:t>
      </w:r>
    </w:p>
    <w:p w:rsidR="004048B1" w:rsidRDefault="004048B1" w:rsidP="004048B1">
      <w:pPr>
        <w:pStyle w:val="ListParagraph"/>
        <w:numPr>
          <w:ilvl w:val="0"/>
          <w:numId w:val="5"/>
        </w:numPr>
        <w:spacing w:after="0"/>
      </w:pPr>
      <w:r w:rsidRPr="00350B67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350B6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50B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0B67">
        <w:rPr>
          <w:rFonts w:ascii="Courier New" w:hAnsi="Courier New" w:cs="Courier New"/>
          <w:sz w:val="20"/>
          <w:szCs w:val="20"/>
        </w:rPr>
        <w:t>fillArray</w:t>
      </w:r>
      <w:proofErr w:type="spellEnd"/>
      <w:r w:rsidRPr="00350B67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proofErr w:type="gramStart"/>
      <w:r>
        <w:t>//</w:t>
      </w:r>
      <w:proofErr w:type="gramEnd"/>
      <w:r>
        <w:t xml:space="preserve"> Metode som opretter en </w:t>
      </w:r>
      <w:proofErr w:type="spellStart"/>
      <w:r>
        <w:t>instance</w:t>
      </w:r>
      <w:proofErr w:type="spellEnd"/>
      <w:r>
        <w:t xml:space="preserve"> af </w:t>
      </w:r>
      <w:r w:rsidRPr="005A789E">
        <w:rPr>
          <w:rFonts w:ascii="Courier New" w:hAnsi="Courier New" w:cs="Courier New"/>
          <w:sz w:val="20"/>
          <w:szCs w:val="20"/>
        </w:rPr>
        <w:t>Die</w:t>
      </w:r>
      <w:r>
        <w:t xml:space="preserve"> og udfylder arrayet ved gentagne kald til </w:t>
      </w:r>
      <w:proofErr w:type="spellStart"/>
      <w:r w:rsidRPr="005A789E">
        <w:rPr>
          <w:rFonts w:ascii="Courier New" w:hAnsi="Courier New" w:cs="Courier New"/>
          <w:sz w:val="20"/>
          <w:szCs w:val="20"/>
        </w:rPr>
        <w:t>Die.throwDie</w:t>
      </w:r>
      <w:proofErr w:type="spellEnd"/>
      <w:r w:rsidRPr="005A789E">
        <w:rPr>
          <w:rFonts w:ascii="Courier New" w:hAnsi="Courier New" w:cs="Courier New"/>
          <w:sz w:val="20"/>
          <w:szCs w:val="20"/>
        </w:rPr>
        <w:t>()</w:t>
      </w:r>
      <w:r>
        <w:t>.</w:t>
      </w:r>
    </w:p>
    <w:p w:rsidR="004048B1" w:rsidRDefault="004048B1" w:rsidP="004048B1">
      <w:pPr>
        <w:spacing w:after="0"/>
        <w:ind w:left="360"/>
      </w:pPr>
    </w:p>
    <w:p w:rsidR="004048B1" w:rsidRDefault="004048B1" w:rsidP="004048B1">
      <w:pPr>
        <w:spacing w:after="0"/>
      </w:pPr>
      <w:r>
        <w:t>c)</w:t>
      </w:r>
      <w:r>
        <w:tab/>
      </w:r>
      <w:del w:id="65" w:author="Finn Overgaard Hansen" w:date="2012-05-29T16:08:00Z">
        <w:r w:rsidDel="00366B00">
          <w:delText>12</w:delText>
        </w:r>
      </w:del>
      <w:proofErr w:type="gramStart"/>
      <w:ins w:id="66" w:author="Finn Overgaard Hansen" w:date="2012-05-29T16:08:00Z">
        <w:r w:rsidR="00366B00">
          <w:t>10</w:t>
        </w:r>
      </w:ins>
      <w:r>
        <w:t>%</w:t>
      </w:r>
      <w:proofErr w:type="gramEnd"/>
    </w:p>
    <w:p w:rsidR="004048B1" w:rsidRDefault="004048B1" w:rsidP="004048B1">
      <w:pPr>
        <w:spacing w:after="0"/>
      </w:pPr>
      <w:proofErr w:type="spellStart"/>
      <w:r>
        <w:t>Overskriv</w:t>
      </w:r>
      <w:proofErr w:type="spellEnd"/>
      <w:r>
        <w:t xml:space="preserve"> </w:t>
      </w:r>
      <w:proofErr w:type="spellStart"/>
      <w:r w:rsidRPr="005A789E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5A789E">
        <w:rPr>
          <w:rFonts w:ascii="Courier New" w:hAnsi="Courier New" w:cs="Courier New"/>
          <w:sz w:val="20"/>
          <w:szCs w:val="20"/>
        </w:rPr>
        <w:t>()</w:t>
      </w:r>
      <w:r>
        <w:t xml:space="preserve"> metoden i </w:t>
      </w:r>
      <w:proofErr w:type="spellStart"/>
      <w:r w:rsidRPr="00350B67">
        <w:rPr>
          <w:rFonts w:ascii="Courier New" w:hAnsi="Courier New" w:cs="Courier New"/>
          <w:sz w:val="20"/>
          <w:szCs w:val="20"/>
        </w:rPr>
        <w:t>DieAnalyser</w:t>
      </w:r>
      <w:proofErr w:type="spellEnd"/>
      <w:r>
        <w:t xml:space="preserve">, så </w:t>
      </w:r>
      <w:r w:rsidRPr="005A789E">
        <w:rPr>
          <w:i/>
        </w:rPr>
        <w:t>runs</w:t>
      </w:r>
      <w:r>
        <w:t xml:space="preserve"> i den returnerede </w:t>
      </w:r>
      <w:proofErr w:type="spellStart"/>
      <w:r w:rsidRPr="005A789E"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t xml:space="preserve"> er omgivet af parenteser. Eksempel:  </w:t>
      </w:r>
    </w:p>
    <w:p w:rsidR="004048B1" w:rsidRDefault="004048B1" w:rsidP="004048B1">
      <w:pPr>
        <w:spacing w:after="0"/>
      </w:pPr>
      <w:r w:rsidRPr="00757F7E">
        <w:rPr>
          <w:rFonts w:ascii="Courier New" w:hAnsi="Courier New" w:cs="Courier New"/>
          <w:sz w:val="20"/>
          <w:szCs w:val="20"/>
        </w:rPr>
        <w:t>[4, 3, 1, 4, 4, 1, 4, 1, 3, 3]</w:t>
      </w:r>
      <w:r>
        <w:t xml:space="preserve">udskrevet med runs: </w:t>
      </w:r>
      <w:r w:rsidRPr="00757F7E">
        <w:rPr>
          <w:rFonts w:ascii="Courier New" w:hAnsi="Courier New" w:cs="Courier New"/>
          <w:sz w:val="20"/>
          <w:szCs w:val="20"/>
        </w:rPr>
        <w:t>[4, 3, 1, (4, 4), 1, 4, 1, (3, 3)]</w:t>
      </w:r>
    </w:p>
    <w:p w:rsidR="004048B1" w:rsidRDefault="004048B1" w:rsidP="004048B1">
      <w:pPr>
        <w:spacing w:after="0"/>
        <w:rPr>
          <w:i/>
        </w:rPr>
      </w:pPr>
      <w:r>
        <w:rPr>
          <w:i/>
        </w:rPr>
        <w:t xml:space="preserve">Hint: Følgende pseudokode giver den grundlæggende ide. Hvis den følges, skal der tages højde for ulovlige </w:t>
      </w:r>
      <w:proofErr w:type="spellStart"/>
      <w:r>
        <w:rPr>
          <w:i/>
        </w:rPr>
        <w:t>index</w:t>
      </w:r>
      <w:proofErr w:type="spellEnd"/>
      <w:r>
        <w:rPr>
          <w:i/>
        </w:rPr>
        <w:t xml:space="preserve"> og tilføjes kommaer, mellemrum og firkantede parenteser til den dannede streng:</w:t>
      </w:r>
    </w:p>
    <w:p w:rsidR="004048B1" w:rsidRDefault="004048B1" w:rsidP="004048B1">
      <w:pPr>
        <w:spacing w:after="0"/>
        <w:ind w:left="360"/>
      </w:pPr>
      <w:r>
        <w:t xml:space="preserve">erklær en tom </w:t>
      </w:r>
      <w:proofErr w:type="spellStart"/>
      <w:r w:rsidRPr="00CD073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D0735">
        <w:rPr>
          <w:rFonts w:ascii="Courier New" w:hAnsi="Courier New" w:cs="Courier New"/>
          <w:sz w:val="20"/>
          <w:szCs w:val="20"/>
        </w:rPr>
        <w:t xml:space="preserve"> r</w:t>
      </w:r>
      <w:r>
        <w:t xml:space="preserve"> </w:t>
      </w:r>
    </w:p>
    <w:p w:rsidR="004048B1" w:rsidRDefault="004048B1" w:rsidP="004048B1">
      <w:pPr>
        <w:spacing w:after="0"/>
        <w:ind w:left="360"/>
      </w:pPr>
      <w:r>
        <w:t xml:space="preserve">Set en </w:t>
      </w:r>
      <w:proofErr w:type="spellStart"/>
      <w:r w:rsidRPr="00611BE5">
        <w:rPr>
          <w:rFonts w:ascii="Courier New" w:hAnsi="Courier New" w:cs="Courier New"/>
          <w:sz w:val="20"/>
          <w:szCs w:val="20"/>
        </w:rPr>
        <w:t>boolean</w:t>
      </w:r>
      <w:proofErr w:type="spellEnd"/>
      <w:r>
        <w:t xml:space="preserve"> variabel </w:t>
      </w:r>
      <w:proofErr w:type="spellStart"/>
      <w:r w:rsidRPr="00CD0735">
        <w:rPr>
          <w:rFonts w:ascii="Courier New" w:hAnsi="Courier New" w:cs="Courier New"/>
          <w:sz w:val="20"/>
          <w:szCs w:val="20"/>
        </w:rPr>
        <w:t>inRun</w:t>
      </w:r>
      <w:proofErr w:type="spellEnd"/>
      <w:r>
        <w:t xml:space="preserve"> til </w:t>
      </w:r>
      <w:r w:rsidRPr="00CD0735">
        <w:rPr>
          <w:rFonts w:ascii="Courier New" w:hAnsi="Courier New" w:cs="Courier New"/>
          <w:sz w:val="20"/>
          <w:szCs w:val="20"/>
        </w:rPr>
        <w:t>false</w:t>
      </w:r>
    </w:p>
    <w:p w:rsidR="004048B1" w:rsidRDefault="004048B1" w:rsidP="004048B1">
      <w:pPr>
        <w:spacing w:after="0"/>
        <w:ind w:left="360"/>
      </w:pPr>
      <w:r>
        <w:t xml:space="preserve">for hvert </w:t>
      </w:r>
      <w:proofErr w:type="spellStart"/>
      <w:r>
        <w:t>index</w:t>
      </w:r>
      <w:proofErr w:type="spellEnd"/>
      <w:r>
        <w:t xml:space="preserve"> </w:t>
      </w:r>
      <w:r w:rsidRPr="00CD0735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735">
        <w:t>i</w:t>
      </w:r>
      <w:proofErr w:type="spellEnd"/>
      <w:r w:rsidRPr="00CD0735">
        <w:rPr>
          <w:rFonts w:ascii="Courier New" w:hAnsi="Courier New" w:cs="Courier New"/>
          <w:sz w:val="20"/>
          <w:szCs w:val="20"/>
        </w:rPr>
        <w:t xml:space="preserve"> array</w:t>
      </w:r>
      <w:r>
        <w:t>:</w:t>
      </w:r>
    </w:p>
    <w:p w:rsidR="004048B1" w:rsidRDefault="004048B1" w:rsidP="004048B1">
      <w:pPr>
        <w:tabs>
          <w:tab w:val="left" w:pos="709"/>
        </w:tabs>
        <w:spacing w:after="0"/>
        <w:ind w:left="709"/>
      </w:pPr>
      <w:r>
        <w:t xml:space="preserve">hvis </w:t>
      </w:r>
      <w:proofErr w:type="spellStart"/>
      <w:r w:rsidRPr="00CD0735">
        <w:rPr>
          <w:rFonts w:ascii="Courier New" w:hAnsi="Courier New" w:cs="Courier New"/>
          <w:sz w:val="20"/>
          <w:szCs w:val="20"/>
        </w:rPr>
        <w:t>inRun</w:t>
      </w:r>
      <w:proofErr w:type="spellEnd"/>
      <w:r>
        <w:t>:</w:t>
      </w:r>
    </w:p>
    <w:p w:rsidR="004048B1" w:rsidRDefault="004048B1" w:rsidP="004048B1">
      <w:pPr>
        <w:tabs>
          <w:tab w:val="left" w:pos="709"/>
        </w:tabs>
        <w:spacing w:after="0"/>
        <w:ind w:left="1304"/>
      </w:pPr>
      <w:r>
        <w:t xml:space="preserve">hvis </w:t>
      </w:r>
      <w:r w:rsidRPr="00CD0735">
        <w:rPr>
          <w:rFonts w:ascii="Courier New" w:hAnsi="Courier New" w:cs="Courier New"/>
          <w:sz w:val="20"/>
          <w:szCs w:val="20"/>
        </w:rPr>
        <w:t>array[i]</w:t>
      </w:r>
      <w:r>
        <w:t xml:space="preserve"> er forskelligt fra forrige værdi:</w:t>
      </w:r>
    </w:p>
    <w:p w:rsidR="004048B1" w:rsidRDefault="004048B1" w:rsidP="004048B1">
      <w:pPr>
        <w:tabs>
          <w:tab w:val="left" w:pos="709"/>
          <w:tab w:val="left" w:pos="1701"/>
        </w:tabs>
        <w:spacing w:after="0"/>
        <w:ind w:left="1701"/>
      </w:pPr>
      <w:proofErr w:type="spellStart"/>
      <w:r>
        <w:t>append</w:t>
      </w:r>
      <w:proofErr w:type="spellEnd"/>
      <w:r>
        <w:t xml:space="preserve"> </w:t>
      </w:r>
      <w:r w:rsidRPr="00CD0735">
        <w:rPr>
          <w:rFonts w:ascii="Courier New" w:hAnsi="Courier New" w:cs="Courier New"/>
          <w:sz w:val="20"/>
          <w:szCs w:val="20"/>
        </w:rPr>
        <w:t>”)”</w:t>
      </w:r>
      <w:r>
        <w:t xml:space="preserve"> til </w:t>
      </w:r>
      <w:r w:rsidRPr="00CD0735">
        <w:rPr>
          <w:rFonts w:ascii="Courier New" w:hAnsi="Courier New" w:cs="Courier New"/>
          <w:sz w:val="20"/>
          <w:szCs w:val="20"/>
        </w:rPr>
        <w:t>r</w:t>
      </w:r>
    </w:p>
    <w:p w:rsidR="004048B1" w:rsidRDefault="004048B1" w:rsidP="004048B1">
      <w:pPr>
        <w:tabs>
          <w:tab w:val="left" w:pos="709"/>
          <w:tab w:val="left" w:pos="1701"/>
        </w:tabs>
        <w:spacing w:after="0"/>
        <w:ind w:left="1701"/>
      </w:pPr>
      <w:r>
        <w:t xml:space="preserve">set </w:t>
      </w:r>
      <w:proofErr w:type="spellStart"/>
      <w:r w:rsidRPr="00CD0735">
        <w:rPr>
          <w:rFonts w:ascii="Courier New" w:hAnsi="Courier New" w:cs="Courier New"/>
          <w:sz w:val="20"/>
          <w:szCs w:val="20"/>
        </w:rPr>
        <w:t>inRun</w:t>
      </w:r>
      <w:proofErr w:type="spellEnd"/>
      <w:r>
        <w:t xml:space="preserve"> til </w:t>
      </w:r>
      <w:r w:rsidRPr="00CD0735">
        <w:rPr>
          <w:rFonts w:ascii="Courier New" w:hAnsi="Courier New" w:cs="Courier New"/>
          <w:sz w:val="20"/>
          <w:szCs w:val="20"/>
        </w:rPr>
        <w:t>false</w:t>
      </w:r>
    </w:p>
    <w:p w:rsidR="004048B1" w:rsidRDefault="004048B1" w:rsidP="004048B1">
      <w:pPr>
        <w:tabs>
          <w:tab w:val="left" w:pos="709"/>
          <w:tab w:val="left" w:pos="1701"/>
        </w:tabs>
        <w:spacing w:after="0"/>
        <w:ind w:left="709"/>
      </w:pPr>
      <w:r>
        <w:t>ellers:</w:t>
      </w:r>
    </w:p>
    <w:p w:rsidR="004048B1" w:rsidRDefault="004048B1" w:rsidP="004048B1">
      <w:pPr>
        <w:tabs>
          <w:tab w:val="left" w:pos="709"/>
          <w:tab w:val="left" w:pos="1701"/>
        </w:tabs>
        <w:spacing w:after="0"/>
        <w:ind w:left="1304"/>
      </w:pPr>
      <w:r>
        <w:t xml:space="preserve">hvis </w:t>
      </w:r>
      <w:r w:rsidRPr="00CD0735">
        <w:rPr>
          <w:rFonts w:ascii="Courier New" w:hAnsi="Courier New" w:cs="Courier New"/>
          <w:sz w:val="20"/>
          <w:szCs w:val="20"/>
        </w:rPr>
        <w:t>array[i]</w:t>
      </w:r>
      <w:r>
        <w:t xml:space="preserve"> er det samme som den følgende værdi:</w:t>
      </w:r>
    </w:p>
    <w:p w:rsidR="004048B1" w:rsidRDefault="004048B1" w:rsidP="004048B1">
      <w:pPr>
        <w:tabs>
          <w:tab w:val="left" w:pos="709"/>
          <w:tab w:val="left" w:pos="1701"/>
        </w:tabs>
        <w:spacing w:after="0"/>
        <w:ind w:left="1701"/>
      </w:pPr>
      <w:proofErr w:type="spellStart"/>
      <w:r>
        <w:t>append</w:t>
      </w:r>
      <w:proofErr w:type="spellEnd"/>
      <w:r>
        <w:t xml:space="preserve"> </w:t>
      </w:r>
      <w:proofErr w:type="gramStart"/>
      <w:r w:rsidRPr="00CD0735">
        <w:rPr>
          <w:rFonts w:ascii="Courier New" w:hAnsi="Courier New" w:cs="Courier New"/>
          <w:sz w:val="20"/>
          <w:szCs w:val="20"/>
        </w:rPr>
        <w:t>”(”</w:t>
      </w:r>
      <w:r>
        <w:t xml:space="preserve"> til </w:t>
      </w:r>
      <w:r w:rsidRPr="00CD0735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4048B1" w:rsidRDefault="004048B1" w:rsidP="004048B1">
      <w:pPr>
        <w:tabs>
          <w:tab w:val="left" w:pos="709"/>
          <w:tab w:val="left" w:pos="1701"/>
        </w:tabs>
        <w:spacing w:after="0"/>
        <w:ind w:left="1701"/>
      </w:pPr>
      <w:r>
        <w:t xml:space="preserve">set </w:t>
      </w:r>
      <w:proofErr w:type="spellStart"/>
      <w:r w:rsidRPr="00CD0735">
        <w:rPr>
          <w:rFonts w:ascii="Courier New" w:hAnsi="Courier New" w:cs="Courier New"/>
          <w:sz w:val="20"/>
          <w:szCs w:val="20"/>
        </w:rPr>
        <w:t>inRun</w:t>
      </w:r>
      <w:proofErr w:type="spellEnd"/>
      <w:r>
        <w:t xml:space="preserve"> til </w:t>
      </w:r>
      <w:proofErr w:type="gramStart"/>
      <w:r w:rsidRPr="00CD0735">
        <w:rPr>
          <w:rFonts w:ascii="Courier New" w:hAnsi="Courier New" w:cs="Courier New"/>
          <w:sz w:val="20"/>
          <w:szCs w:val="20"/>
        </w:rPr>
        <w:t>true</w:t>
      </w:r>
      <w:proofErr w:type="gramEnd"/>
    </w:p>
    <w:p w:rsidR="004048B1" w:rsidRDefault="004048B1" w:rsidP="004048B1">
      <w:pPr>
        <w:tabs>
          <w:tab w:val="left" w:pos="709"/>
          <w:tab w:val="left" w:pos="1701"/>
        </w:tabs>
        <w:spacing w:after="0"/>
        <w:ind w:left="709"/>
      </w:pPr>
      <w:proofErr w:type="spellStart"/>
      <w:r>
        <w:t>append</w:t>
      </w:r>
      <w:proofErr w:type="spellEnd"/>
      <w:r>
        <w:t xml:space="preserve"> </w:t>
      </w:r>
      <w:r w:rsidRPr="00CD0735">
        <w:rPr>
          <w:rFonts w:ascii="Courier New" w:hAnsi="Courier New" w:cs="Courier New"/>
          <w:sz w:val="20"/>
          <w:szCs w:val="20"/>
        </w:rPr>
        <w:t>array[i]</w:t>
      </w:r>
      <w:r>
        <w:t xml:space="preserve"> til </w:t>
      </w:r>
      <w:r w:rsidRPr="00CD0735">
        <w:rPr>
          <w:rFonts w:ascii="Courier New" w:hAnsi="Courier New" w:cs="Courier New"/>
          <w:sz w:val="20"/>
          <w:szCs w:val="20"/>
        </w:rPr>
        <w:t>r</w:t>
      </w:r>
    </w:p>
    <w:p w:rsidR="004048B1" w:rsidRDefault="004048B1" w:rsidP="004048B1">
      <w:pPr>
        <w:tabs>
          <w:tab w:val="left" w:pos="709"/>
          <w:tab w:val="left" w:pos="1701"/>
        </w:tabs>
        <w:spacing w:after="0"/>
        <w:ind w:left="360"/>
      </w:pPr>
      <w:r w:rsidRPr="00CD0735">
        <w:t>hvis</w:t>
      </w:r>
      <w:r w:rsidRPr="00CD07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735">
        <w:rPr>
          <w:rFonts w:ascii="Courier New" w:hAnsi="Courier New" w:cs="Courier New"/>
          <w:sz w:val="20"/>
          <w:szCs w:val="20"/>
        </w:rPr>
        <w:t>inRun</w:t>
      </w:r>
      <w:proofErr w:type="spellEnd"/>
      <w:r>
        <w:t>:</w:t>
      </w:r>
    </w:p>
    <w:p w:rsidR="004048B1" w:rsidRDefault="004048B1" w:rsidP="004048B1">
      <w:pPr>
        <w:tabs>
          <w:tab w:val="left" w:pos="709"/>
          <w:tab w:val="left" w:pos="1701"/>
        </w:tabs>
        <w:spacing w:after="0"/>
        <w:ind w:left="709"/>
      </w:pPr>
      <w:proofErr w:type="spellStart"/>
      <w:r>
        <w:t>append</w:t>
      </w:r>
      <w:proofErr w:type="spellEnd"/>
      <w:r>
        <w:t xml:space="preserve"> </w:t>
      </w:r>
      <w:r w:rsidRPr="00CD0735">
        <w:rPr>
          <w:rFonts w:ascii="Courier New" w:hAnsi="Courier New" w:cs="Courier New"/>
          <w:sz w:val="20"/>
          <w:szCs w:val="20"/>
        </w:rPr>
        <w:t>”)”</w:t>
      </w:r>
      <w:r>
        <w:t xml:space="preserve"> til </w:t>
      </w:r>
      <w:r w:rsidRPr="00CD0735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80AEB" w:rsidRPr="00380AEB">
        <w:t>//</w:t>
      </w:r>
      <w:proofErr w:type="gramEnd"/>
      <w:r w:rsidR="00380AEB">
        <w:t xml:space="preserve"> Sørger for at afslutte, hvis sidste tal er med i en run.</w:t>
      </w:r>
    </w:p>
    <w:p w:rsidR="004048B1" w:rsidRDefault="004048B1" w:rsidP="004048B1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4048B1" w:rsidRDefault="004048B1" w:rsidP="004048B1">
      <w:pPr>
        <w:spacing w:after="0"/>
      </w:pPr>
    </w:p>
    <w:sectPr w:rsidR="004048B1" w:rsidSect="000B440A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A17" w:rsidRDefault="00EA3A17" w:rsidP="00590A15">
      <w:pPr>
        <w:spacing w:after="0" w:line="240" w:lineRule="auto"/>
      </w:pPr>
      <w:r>
        <w:separator/>
      </w:r>
    </w:p>
  </w:endnote>
  <w:endnote w:type="continuationSeparator" w:id="0">
    <w:p w:rsidR="00EA3A17" w:rsidRDefault="00EA3A17" w:rsidP="0059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817434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158D8" w:rsidRDefault="002158D8">
            <w:pPr>
              <w:pStyle w:val="Footer"/>
              <w:jc w:val="right"/>
            </w:pPr>
            <w:r>
              <w:t xml:space="preserve">Side </w:t>
            </w:r>
            <w:r w:rsidR="00F733B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733B7">
              <w:rPr>
                <w:b/>
                <w:sz w:val="24"/>
                <w:szCs w:val="24"/>
              </w:rPr>
              <w:fldChar w:fldCharType="separate"/>
            </w:r>
            <w:r w:rsidR="000B1D74">
              <w:rPr>
                <w:b/>
                <w:noProof/>
              </w:rPr>
              <w:t>3</w:t>
            </w:r>
            <w:r w:rsidR="00F733B7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F733B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733B7">
              <w:rPr>
                <w:b/>
                <w:sz w:val="24"/>
                <w:szCs w:val="24"/>
              </w:rPr>
              <w:fldChar w:fldCharType="separate"/>
            </w:r>
            <w:r w:rsidR="000B1D74">
              <w:rPr>
                <w:b/>
                <w:noProof/>
              </w:rPr>
              <w:t>7</w:t>
            </w:r>
            <w:r w:rsidR="00F733B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158D8" w:rsidRDefault="002158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A17" w:rsidRDefault="00EA3A17" w:rsidP="00590A15">
      <w:pPr>
        <w:spacing w:after="0" w:line="240" w:lineRule="auto"/>
      </w:pPr>
      <w:r>
        <w:separator/>
      </w:r>
    </w:p>
  </w:footnote>
  <w:footnote w:type="continuationSeparator" w:id="0">
    <w:p w:rsidR="00EA3A17" w:rsidRDefault="00EA3A17" w:rsidP="0059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A15" w:rsidRDefault="00590A15" w:rsidP="00590A15">
    <w:pPr>
      <w:pStyle w:val="Header"/>
    </w:pPr>
    <w:r>
      <w:t xml:space="preserve">2. </w:t>
    </w:r>
    <w:proofErr w:type="spellStart"/>
    <w:r>
      <w:t>SemIT</w:t>
    </w:r>
    <w:proofErr w:type="spellEnd"/>
    <w:r>
      <w:tab/>
      <w:t>Skriftlig eksamen i OOP</w:t>
    </w:r>
    <w:r>
      <w:tab/>
      <w:t>4. juni 2012</w:t>
    </w:r>
  </w:p>
  <w:p w:rsidR="00590A15" w:rsidRDefault="00590A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27C"/>
    <w:multiLevelType w:val="hybridMultilevel"/>
    <w:tmpl w:val="94FE6E54"/>
    <w:lvl w:ilvl="0" w:tplc="040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CAA7D79"/>
    <w:multiLevelType w:val="hybridMultilevel"/>
    <w:tmpl w:val="C0F2A7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422E4"/>
    <w:multiLevelType w:val="hybridMultilevel"/>
    <w:tmpl w:val="63FC317E"/>
    <w:lvl w:ilvl="0" w:tplc="040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1E7D46F8"/>
    <w:multiLevelType w:val="hybridMultilevel"/>
    <w:tmpl w:val="B78CF7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C766D"/>
    <w:multiLevelType w:val="hybridMultilevel"/>
    <w:tmpl w:val="15D4BC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86100"/>
    <w:multiLevelType w:val="hybridMultilevel"/>
    <w:tmpl w:val="14ECDF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51B4C"/>
    <w:multiLevelType w:val="hybridMultilevel"/>
    <w:tmpl w:val="F48086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95B71"/>
    <w:multiLevelType w:val="hybridMultilevel"/>
    <w:tmpl w:val="8108B7F2"/>
    <w:lvl w:ilvl="0" w:tplc="040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>
    <w:nsid w:val="66FD4331"/>
    <w:multiLevelType w:val="hybridMultilevel"/>
    <w:tmpl w:val="C714E7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D684F"/>
    <w:multiLevelType w:val="hybridMultilevel"/>
    <w:tmpl w:val="E8D61D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10AB9"/>
    <w:multiLevelType w:val="hybridMultilevel"/>
    <w:tmpl w:val="375412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A15"/>
    <w:rsid w:val="00016DC6"/>
    <w:rsid w:val="00026DF8"/>
    <w:rsid w:val="00097932"/>
    <w:rsid w:val="000A1138"/>
    <w:rsid w:val="000A609F"/>
    <w:rsid w:val="000B1D74"/>
    <w:rsid w:val="000B440A"/>
    <w:rsid w:val="000C234D"/>
    <w:rsid w:val="000E3589"/>
    <w:rsid w:val="001D6B84"/>
    <w:rsid w:val="002158D8"/>
    <w:rsid w:val="002A36F9"/>
    <w:rsid w:val="00350B67"/>
    <w:rsid w:val="00366B00"/>
    <w:rsid w:val="00374CC2"/>
    <w:rsid w:val="00380AEB"/>
    <w:rsid w:val="00391944"/>
    <w:rsid w:val="003C09D4"/>
    <w:rsid w:val="0040287A"/>
    <w:rsid w:val="004048B1"/>
    <w:rsid w:val="0041654F"/>
    <w:rsid w:val="004229AB"/>
    <w:rsid w:val="00446EC9"/>
    <w:rsid w:val="00457CC4"/>
    <w:rsid w:val="004733BD"/>
    <w:rsid w:val="004F2D70"/>
    <w:rsid w:val="005471E7"/>
    <w:rsid w:val="005663F7"/>
    <w:rsid w:val="005709CA"/>
    <w:rsid w:val="00590A15"/>
    <w:rsid w:val="005A789E"/>
    <w:rsid w:val="005B619B"/>
    <w:rsid w:val="005D3DDA"/>
    <w:rsid w:val="006071E3"/>
    <w:rsid w:val="00611BE5"/>
    <w:rsid w:val="00614CAA"/>
    <w:rsid w:val="006A0C21"/>
    <w:rsid w:val="006D6213"/>
    <w:rsid w:val="0071594A"/>
    <w:rsid w:val="00733F5B"/>
    <w:rsid w:val="0075292E"/>
    <w:rsid w:val="00757F7E"/>
    <w:rsid w:val="00792227"/>
    <w:rsid w:val="007A7B4A"/>
    <w:rsid w:val="007D67C1"/>
    <w:rsid w:val="00872E13"/>
    <w:rsid w:val="008C070B"/>
    <w:rsid w:val="009122A3"/>
    <w:rsid w:val="00943A51"/>
    <w:rsid w:val="00964A5E"/>
    <w:rsid w:val="00981E04"/>
    <w:rsid w:val="009A2FA3"/>
    <w:rsid w:val="009C61F5"/>
    <w:rsid w:val="009F1443"/>
    <w:rsid w:val="00A47746"/>
    <w:rsid w:val="00A82056"/>
    <w:rsid w:val="00AA415B"/>
    <w:rsid w:val="00AA51EE"/>
    <w:rsid w:val="00AB6770"/>
    <w:rsid w:val="00AE60B7"/>
    <w:rsid w:val="00AE6CEF"/>
    <w:rsid w:val="00B05505"/>
    <w:rsid w:val="00B0799A"/>
    <w:rsid w:val="00B15F3F"/>
    <w:rsid w:val="00B22325"/>
    <w:rsid w:val="00B62597"/>
    <w:rsid w:val="00BB7043"/>
    <w:rsid w:val="00BD521F"/>
    <w:rsid w:val="00C3106E"/>
    <w:rsid w:val="00C34904"/>
    <w:rsid w:val="00C4600F"/>
    <w:rsid w:val="00C80064"/>
    <w:rsid w:val="00C863C5"/>
    <w:rsid w:val="00CB73C0"/>
    <w:rsid w:val="00CD0735"/>
    <w:rsid w:val="00CD5055"/>
    <w:rsid w:val="00CE0E85"/>
    <w:rsid w:val="00D316F8"/>
    <w:rsid w:val="00D357DC"/>
    <w:rsid w:val="00DC6E22"/>
    <w:rsid w:val="00DD37BC"/>
    <w:rsid w:val="00DF607A"/>
    <w:rsid w:val="00DF6D0A"/>
    <w:rsid w:val="00E0030E"/>
    <w:rsid w:val="00E51136"/>
    <w:rsid w:val="00E52AE0"/>
    <w:rsid w:val="00E67FB4"/>
    <w:rsid w:val="00E81007"/>
    <w:rsid w:val="00E900B2"/>
    <w:rsid w:val="00EA3A17"/>
    <w:rsid w:val="00F22968"/>
    <w:rsid w:val="00F461C8"/>
    <w:rsid w:val="00F733B7"/>
    <w:rsid w:val="00FA6C49"/>
    <w:rsid w:val="00FC040A"/>
    <w:rsid w:val="00FD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B8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D6B84"/>
    <w:pPr>
      <w:keepNext/>
      <w:keepLines/>
      <w:spacing w:before="480" w:after="0"/>
      <w:ind w:left="36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0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A15"/>
  </w:style>
  <w:style w:type="paragraph" w:styleId="Footer">
    <w:name w:val="footer"/>
    <w:basedOn w:val="Normal"/>
    <w:link w:val="FooterChar"/>
    <w:uiPriority w:val="99"/>
    <w:unhideWhenUsed/>
    <w:rsid w:val="00590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A15"/>
  </w:style>
  <w:style w:type="character" w:customStyle="1" w:styleId="Heading1Char">
    <w:name w:val="Heading 1 Char"/>
    <w:basedOn w:val="DefaultParagraphFont"/>
    <w:link w:val="Heading1"/>
    <w:uiPriority w:val="99"/>
    <w:rsid w:val="001D6B8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04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6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B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B00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B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B00"/>
    <w:rPr>
      <w:rFonts w:ascii="Calibri" w:eastAsia="Calibri" w:hAnsi="Calibri" w:cs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B8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D6B84"/>
    <w:pPr>
      <w:keepNext/>
      <w:keepLines/>
      <w:spacing w:before="480" w:after="0"/>
      <w:ind w:left="36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0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A15"/>
  </w:style>
  <w:style w:type="paragraph" w:styleId="Footer">
    <w:name w:val="footer"/>
    <w:basedOn w:val="Normal"/>
    <w:link w:val="FooterChar"/>
    <w:uiPriority w:val="99"/>
    <w:unhideWhenUsed/>
    <w:rsid w:val="00590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A15"/>
  </w:style>
  <w:style w:type="character" w:customStyle="1" w:styleId="Heading1Char">
    <w:name w:val="Heading 1 Char"/>
    <w:basedOn w:val="DefaultParagraphFont"/>
    <w:link w:val="Heading1"/>
    <w:uiPriority w:val="99"/>
    <w:rsid w:val="001D6B8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04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6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B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B00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B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B00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6975C-D4FD-4A08-96DD-9F73A073A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Sourthern Denmark</Company>
  <LinksUpToDate>false</LinksUpToDate>
  <CharactersWithSpaces>10149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Sørensen</dc:creator>
  <cp:lastModifiedBy>Erik Sørensen</cp:lastModifiedBy>
  <cp:revision>2</cp:revision>
  <cp:lastPrinted>2012-05-29T07:39:00Z</cp:lastPrinted>
  <dcterms:created xsi:type="dcterms:W3CDTF">2012-05-31T10:30:00Z</dcterms:created>
  <dcterms:modified xsi:type="dcterms:W3CDTF">2012-05-31T10:30:00Z</dcterms:modified>
</cp:coreProperties>
</file>